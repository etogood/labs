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D92C" w14:textId="77777777" w:rsidR="005770F1" w:rsidRPr="005770F1" w:rsidRDefault="005770F1" w:rsidP="005770F1">
      <w:pPr>
        <w:spacing w:afterLines="20" w:after="48" w:line="240" w:lineRule="auto"/>
        <w:jc w:val="center"/>
        <w:rPr>
          <w:rFonts w:ascii="Arial" w:eastAsia="DengXian" w:hAnsi="Arial" w:cs="Arial"/>
          <w:b/>
          <w:kern w:val="2"/>
          <w:lang w:eastAsia="zh-CN" w:bidi="hi-IN"/>
          <w14:ligatures w14:val="standardContextual"/>
        </w:rPr>
      </w:pPr>
      <w:bookmarkStart w:id="0" w:name="_top"/>
      <w:bookmarkEnd w:id="0"/>
      <w:r w:rsidRPr="005770F1">
        <w:rPr>
          <w:rFonts w:ascii="Arial" w:eastAsia="DengXian" w:hAnsi="Arial" w:cs="Arial"/>
          <w:b/>
          <w:kern w:val="2"/>
          <w:lang w:eastAsia="zh-CN" w:bidi="hi-IN"/>
          <w14:ligatures w14:val="standardContextual"/>
        </w:rPr>
        <w:t>МИНЕСТЕРСТВО НАУКИ И ВЫСШЕГО ОБРАЗОВАНИЯ РОССИЙСКОЙ ФЕДЕРАЦИИ</w:t>
      </w:r>
    </w:p>
    <w:p w14:paraId="49D84E2B" w14:textId="77777777" w:rsidR="005770F1" w:rsidRPr="005770F1" w:rsidRDefault="005770F1" w:rsidP="005770F1">
      <w:pPr>
        <w:spacing w:afterLines="20" w:after="48" w:line="240" w:lineRule="auto"/>
        <w:jc w:val="center"/>
        <w:rPr>
          <w:rFonts w:ascii="Arial" w:eastAsia="DengXian" w:hAnsi="Arial" w:cs="Arial"/>
          <w:b/>
          <w:kern w:val="2"/>
          <w:lang w:eastAsia="zh-CN" w:bidi="hi-IN"/>
          <w14:ligatures w14:val="standardContextual"/>
        </w:rPr>
      </w:pPr>
      <w:r w:rsidRPr="005770F1">
        <w:rPr>
          <w:rFonts w:ascii="Arial" w:eastAsia="DengXian" w:hAnsi="Arial" w:cs="Arial"/>
          <w:b/>
          <w:kern w:val="2"/>
          <w:lang w:eastAsia="zh-CN" w:bidi="hi-IN"/>
          <w14:ligatures w14:val="standardContextual"/>
        </w:rPr>
        <w:t>ФЕДЕРАЛЬНОЕ ГОСУДАРСТВЕННОЕ АВТОНОМНОЕ ОБРАЗОВАТЕЛЬНОЕ УЧЕРЕЖДЕНИЕ ВЫСШЕГО ОБРАЗОВАНИЯ</w:t>
      </w:r>
    </w:p>
    <w:p w14:paraId="0A3B91A7" w14:textId="77777777" w:rsidR="005770F1" w:rsidRPr="005770F1" w:rsidRDefault="005770F1" w:rsidP="005770F1">
      <w:pPr>
        <w:spacing w:afterLines="20" w:after="48" w:line="240" w:lineRule="auto"/>
        <w:rPr>
          <w:rFonts w:ascii="Arial" w:eastAsia="DengXian" w:hAnsi="Arial" w:cs="Arial"/>
          <w:b/>
          <w:kern w:val="2"/>
          <w:sz w:val="16"/>
          <w:szCs w:val="16"/>
          <w:lang w:eastAsia="zh-CN" w:bidi="hi-IN"/>
          <w14:ligatures w14:val="standardContextual"/>
        </w:rPr>
      </w:pPr>
    </w:p>
    <w:p w14:paraId="2A4F78D4" w14:textId="77777777" w:rsidR="005770F1" w:rsidRPr="005770F1" w:rsidRDefault="005770F1" w:rsidP="005770F1">
      <w:pPr>
        <w:spacing w:afterLines="20" w:after="48" w:line="240" w:lineRule="auto"/>
        <w:jc w:val="center"/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</w:pPr>
    </w:p>
    <w:p w14:paraId="45DB2998" w14:textId="77777777" w:rsidR="005770F1" w:rsidRPr="005770F1" w:rsidRDefault="005770F1" w:rsidP="005770F1">
      <w:pPr>
        <w:spacing w:afterLines="20" w:after="48" w:line="240" w:lineRule="auto"/>
        <w:jc w:val="center"/>
        <w:rPr>
          <w:rFonts w:ascii="Arial" w:eastAsia="DengXian" w:hAnsi="Arial" w:cs="Arial"/>
          <w:b/>
          <w:kern w:val="2"/>
          <w:sz w:val="16"/>
          <w:szCs w:val="16"/>
          <w:lang w:eastAsia="zh-CN" w:bidi="hi-IN"/>
          <w14:ligatures w14:val="standardContextual"/>
        </w:rPr>
      </w:pPr>
      <w:r w:rsidRPr="005770F1"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  <w:t>МОСКОВСКИЙ ПОЛИТЕХНИЧЕСКИЙ УНИВЕРСИТЕТ</w:t>
      </w:r>
    </w:p>
    <w:p w14:paraId="03D77820" w14:textId="77777777" w:rsidR="005770F1" w:rsidRPr="005770F1" w:rsidRDefault="005770F1" w:rsidP="005770F1">
      <w:pPr>
        <w:spacing w:afterLines="20" w:after="48" w:line="240" w:lineRule="auto"/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</w:pPr>
    </w:p>
    <w:p w14:paraId="7C28172C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Arial" w:eastAsia="DengXian" w:hAnsi="Arial" w:cs="Arial"/>
          <w:b/>
          <w:bCs/>
          <w:i/>
          <w:kern w:val="2"/>
          <w:sz w:val="24"/>
          <w:szCs w:val="24"/>
          <w:lang w:eastAsia="zh-CN" w:bidi="hi-IN"/>
          <w14:ligatures w14:val="standardContextual"/>
        </w:rPr>
      </w:pPr>
    </w:p>
    <w:p w14:paraId="290DF1FD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Arial" w:eastAsia="DengXian" w:hAnsi="Arial" w:cs="Arial"/>
          <w:b/>
          <w:bCs/>
          <w:i/>
          <w:kern w:val="2"/>
          <w:sz w:val="24"/>
          <w:szCs w:val="24"/>
          <w:lang w:eastAsia="zh-CN" w:bidi="hi-IN"/>
          <w14:ligatures w14:val="standardContextual"/>
        </w:rPr>
      </w:pPr>
    </w:p>
    <w:p w14:paraId="17094C42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Arial" w:eastAsia="DengXian" w:hAnsi="Arial" w:cs="Arial"/>
          <w:iCs/>
          <w:kern w:val="2"/>
          <w:sz w:val="24"/>
          <w:szCs w:val="24"/>
          <w:lang w:eastAsia="zh-CN" w:bidi="hi-IN"/>
          <w14:ligatures w14:val="standardContextual"/>
        </w:rPr>
      </w:pPr>
      <w:r w:rsidRPr="005770F1">
        <w:rPr>
          <w:rFonts w:ascii="Arial" w:eastAsia="DengXian" w:hAnsi="Arial" w:cs="Arial"/>
          <w:iCs/>
          <w:kern w:val="2"/>
          <w:sz w:val="24"/>
          <w:szCs w:val="24"/>
          <w:lang w:eastAsia="zh-CN" w:bidi="hi-IN"/>
          <w14:ligatures w14:val="standardContextual"/>
        </w:rPr>
        <w:t>Факультет Информационных технологий</w:t>
      </w:r>
    </w:p>
    <w:p w14:paraId="5ABF2F2E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Arial" w:eastAsia="DengXian" w:hAnsi="Arial" w:cs="Arial"/>
          <w:iCs/>
          <w:kern w:val="2"/>
          <w:sz w:val="24"/>
          <w:szCs w:val="24"/>
          <w:lang w:eastAsia="zh-CN" w:bidi="hi-IN"/>
          <w14:ligatures w14:val="standardContextual"/>
        </w:rPr>
      </w:pPr>
      <w:r w:rsidRPr="005770F1">
        <w:rPr>
          <w:rFonts w:ascii="Arial" w:eastAsia="DengXian" w:hAnsi="Arial" w:cs="Arial"/>
          <w:iCs/>
          <w:kern w:val="2"/>
          <w:sz w:val="24"/>
          <w:szCs w:val="24"/>
          <w:lang w:eastAsia="zh-CN" w:bidi="hi-IN"/>
          <w14:ligatures w14:val="standardContextual"/>
        </w:rPr>
        <w:t>Кафедра Информатики и информационных технологий</w:t>
      </w:r>
    </w:p>
    <w:p w14:paraId="7381E22E" w14:textId="77777777" w:rsidR="005770F1" w:rsidRPr="005770F1" w:rsidRDefault="005770F1" w:rsidP="005770F1">
      <w:pPr>
        <w:spacing w:afterLines="20" w:after="48" w:line="240" w:lineRule="auto"/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</w:pPr>
    </w:p>
    <w:p w14:paraId="58CF032F" w14:textId="77777777" w:rsidR="005770F1" w:rsidRPr="005770F1" w:rsidRDefault="005770F1" w:rsidP="005770F1">
      <w:pPr>
        <w:spacing w:afterLines="20" w:after="48" w:line="240" w:lineRule="auto"/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</w:pPr>
    </w:p>
    <w:p w14:paraId="18BA0150" w14:textId="77777777" w:rsidR="005770F1" w:rsidRPr="005770F1" w:rsidRDefault="005770F1" w:rsidP="005770F1">
      <w:pPr>
        <w:spacing w:afterLines="20" w:after="48" w:line="240" w:lineRule="auto"/>
        <w:rPr>
          <w:rFonts w:ascii="Arial" w:eastAsia="DengXian" w:hAnsi="Arial" w:cs="Arial"/>
          <w:b/>
          <w:kern w:val="2"/>
          <w:sz w:val="24"/>
          <w:szCs w:val="24"/>
          <w:lang w:eastAsia="zh-CN" w:bidi="hi-IN"/>
          <w14:ligatures w14:val="standardContextual"/>
        </w:rPr>
      </w:pPr>
    </w:p>
    <w:p w14:paraId="32D1085F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направление подготовки</w:t>
      </w:r>
    </w:p>
    <w:p w14:paraId="183AE1BB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09.03.02 «Информационные системы и технологии»</w:t>
      </w:r>
    </w:p>
    <w:p w14:paraId="25F285C6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6402B14D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5658D5E6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2912CD38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5157B010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2C0A4409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20E0C82A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Times New Roman" w:eastAsia="DengXian" w:hAnsi="Times New Roman" w:cs="Times New Roman"/>
          <w:b/>
          <w:kern w:val="2"/>
          <w:sz w:val="36"/>
          <w:szCs w:val="36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/>
          <w:kern w:val="2"/>
          <w:sz w:val="36"/>
          <w:szCs w:val="36"/>
          <w:lang w:eastAsia="zh-CN" w:bidi="hi-IN"/>
          <w14:ligatures w14:val="standardContextual"/>
        </w:rPr>
        <w:t>ЛАБОРАТОРНАЯ РАБОТА №5</w:t>
      </w:r>
    </w:p>
    <w:p w14:paraId="6A6BC441" w14:textId="77777777" w:rsidR="005770F1" w:rsidRPr="005770F1" w:rsidRDefault="005770F1" w:rsidP="005770F1">
      <w:pPr>
        <w:spacing w:after="0" w:line="240" w:lineRule="auto"/>
        <w:ind w:left="-993"/>
        <w:jc w:val="center"/>
        <w:rPr>
          <w:rFonts w:ascii="Times New Roman" w:eastAsia="DengXian" w:hAnsi="Times New Roman" w:cs="Times New Roman"/>
          <w:b/>
          <w:kern w:val="2"/>
          <w:sz w:val="36"/>
          <w:szCs w:val="36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/>
          <w:kern w:val="2"/>
          <w:sz w:val="36"/>
          <w:szCs w:val="36"/>
          <w:lang w:eastAsia="zh-CN" w:bidi="hi-IN"/>
          <w14:ligatures w14:val="standardContextual"/>
        </w:rPr>
        <w:t xml:space="preserve">Итоговая работа по </w:t>
      </w:r>
      <w:r w:rsidRPr="005770F1">
        <w:rPr>
          <w:rFonts w:ascii="Times New Roman" w:eastAsia="DengXian" w:hAnsi="Times New Roman" w:cs="Times New Roman"/>
          <w:b/>
          <w:kern w:val="2"/>
          <w:sz w:val="36"/>
          <w:szCs w:val="36"/>
          <w:lang w:val="en-US" w:eastAsia="zh-CN" w:bidi="hi-IN"/>
          <w14:ligatures w14:val="standardContextual"/>
        </w:rPr>
        <w:t>MS</w:t>
      </w:r>
      <w:r w:rsidRPr="005770F1">
        <w:rPr>
          <w:rFonts w:ascii="Times New Roman" w:eastAsia="DengXian" w:hAnsi="Times New Roman" w:cs="Times New Roman"/>
          <w:b/>
          <w:kern w:val="2"/>
          <w:sz w:val="36"/>
          <w:szCs w:val="36"/>
          <w:lang w:eastAsia="zh-CN" w:bidi="hi-IN"/>
          <w14:ligatures w14:val="standardContextual"/>
        </w:rPr>
        <w:t xml:space="preserve"> </w:t>
      </w:r>
      <w:r w:rsidRPr="005770F1">
        <w:rPr>
          <w:rFonts w:ascii="Times New Roman" w:eastAsia="DengXian" w:hAnsi="Times New Roman" w:cs="Times New Roman"/>
          <w:b/>
          <w:kern w:val="2"/>
          <w:sz w:val="36"/>
          <w:szCs w:val="36"/>
          <w:lang w:val="en-US" w:eastAsia="zh-CN" w:bidi="hi-IN"/>
          <w14:ligatures w14:val="standardContextual"/>
        </w:rPr>
        <w:t>Word</w:t>
      </w:r>
    </w:p>
    <w:p w14:paraId="4354D904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29163B68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54F1CD29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5B588991" w14:textId="77777777" w:rsidR="005770F1" w:rsidRPr="005770F1" w:rsidRDefault="005770F1" w:rsidP="005770F1">
      <w:pPr>
        <w:spacing w:after="0" w:line="240" w:lineRule="auto"/>
        <w:ind w:left="-993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6EA25A30" w14:textId="77777777" w:rsidR="005770F1" w:rsidRPr="005770F1" w:rsidRDefault="005770F1" w:rsidP="005770F1">
      <w:pPr>
        <w:spacing w:afterLines="20" w:after="48" w:line="240" w:lineRule="auto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Дисциплина: Офисные приложения</w:t>
      </w:r>
    </w:p>
    <w:p w14:paraId="656ACD76" w14:textId="77777777" w:rsidR="005770F1" w:rsidRPr="005770F1" w:rsidRDefault="005770F1" w:rsidP="005770F1">
      <w:pPr>
        <w:spacing w:afterLines="20" w:after="48" w:line="240" w:lineRule="auto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4D59029B" w14:textId="77777777" w:rsidR="005770F1" w:rsidRPr="005770F1" w:rsidRDefault="005770F1" w:rsidP="005770F1">
      <w:pPr>
        <w:spacing w:afterLines="20" w:after="48" w:line="240" w:lineRule="auto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6AC5CCDF" w14:textId="77777777" w:rsidR="005770F1" w:rsidRPr="005770F1" w:rsidRDefault="005770F1" w:rsidP="005770F1">
      <w:pPr>
        <w:spacing w:afterLines="20" w:after="48" w:line="240" w:lineRule="auto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41517BAD" w14:textId="2BFF0FE9" w:rsidR="005770F1" w:rsidRPr="005770F1" w:rsidRDefault="005770F1" w:rsidP="005770F1">
      <w:pPr>
        <w:spacing w:afterLines="20" w:after="48" w:line="240" w:lineRule="auto"/>
        <w:ind w:left="4536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Выполнил: студент группы 231-338</w:t>
      </w:r>
    </w:p>
    <w:p w14:paraId="6E026EA4" w14:textId="77777777" w:rsidR="005770F1" w:rsidRPr="005770F1" w:rsidRDefault="005770F1" w:rsidP="005770F1">
      <w:pPr>
        <w:spacing w:afterLines="20" w:after="48" w:line="240" w:lineRule="auto"/>
        <w:ind w:left="4536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</w:p>
    <w:p w14:paraId="6E5B7EC3" w14:textId="095BF5ED" w:rsidR="005770F1" w:rsidRPr="005770F1" w:rsidRDefault="005770F1" w:rsidP="005770F1">
      <w:pPr>
        <w:spacing w:afterLines="20" w:after="48" w:line="240" w:lineRule="auto"/>
        <w:ind w:left="4536"/>
        <w:rPr>
          <w:rFonts w:ascii="Times New Roman" w:eastAsia="DengXian" w:hAnsi="Times New Roman" w:cs="Times New Roman"/>
          <w:bCs/>
          <w:kern w:val="2"/>
          <w:sz w:val="28"/>
          <w:szCs w:val="28"/>
          <w:vertAlign w:val="superscript"/>
          <w:lang w:eastAsia="zh-CN" w:bidi="hi-IN"/>
          <w14:ligatures w14:val="standardContextual"/>
        </w:rPr>
      </w:pPr>
      <w:r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Шаура Илья Максимович</w:t>
      </w:r>
    </w:p>
    <w:p w14:paraId="471B0257" w14:textId="77777777" w:rsidR="005770F1" w:rsidRPr="005770F1" w:rsidRDefault="005770F1" w:rsidP="005770F1">
      <w:pPr>
        <w:spacing w:afterLines="20" w:after="48" w:line="240" w:lineRule="auto"/>
        <w:ind w:left="2835" w:firstLine="1276"/>
        <w:rPr>
          <w:rFonts w:ascii="Times New Roman" w:eastAsia="DengXian" w:hAnsi="Times New Roman" w:cs="Times New Roman"/>
          <w:bCs/>
          <w:kern w:val="2"/>
          <w:sz w:val="28"/>
          <w:szCs w:val="28"/>
          <w:vertAlign w:val="superscript"/>
          <w:lang w:eastAsia="zh-CN" w:bidi="hi-IN"/>
          <w14:ligatures w14:val="standardContextual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vertAlign w:val="superscript"/>
          <w:lang w:eastAsia="zh-CN" w:bidi="hi-IN"/>
          <w14:ligatures w14:val="standardContextual"/>
        </w:rPr>
        <w:t xml:space="preserve"> </w:t>
      </w:r>
    </w:p>
    <w:p w14:paraId="7235950D" w14:textId="77777777" w:rsidR="005770F1" w:rsidRPr="005770F1" w:rsidRDefault="005770F1" w:rsidP="005770F1">
      <w:pPr>
        <w:spacing w:afterLines="20" w:after="48" w:line="240" w:lineRule="auto"/>
        <w:ind w:left="2835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0CA3FE93" w14:textId="77777777" w:rsidR="005770F1" w:rsidRPr="005770F1" w:rsidRDefault="005770F1" w:rsidP="005770F1">
      <w:pPr>
        <w:spacing w:afterLines="20" w:after="48" w:line="240" w:lineRule="auto"/>
        <w:ind w:left="2835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0A6A01C8" w14:textId="77777777" w:rsidR="005770F1" w:rsidRPr="005770F1" w:rsidRDefault="005770F1" w:rsidP="005770F1">
      <w:pPr>
        <w:spacing w:afterLines="20" w:after="48" w:line="240" w:lineRule="auto"/>
        <w:ind w:left="2835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1FD307DC" w14:textId="77777777" w:rsidR="005770F1" w:rsidRPr="005770F1" w:rsidRDefault="005770F1" w:rsidP="005770F1">
      <w:pPr>
        <w:spacing w:afterLines="20" w:after="48" w:line="240" w:lineRule="auto"/>
        <w:ind w:left="2835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7DE15138" w14:textId="77777777" w:rsidR="005770F1" w:rsidRPr="005770F1" w:rsidRDefault="005770F1" w:rsidP="005770F1">
      <w:pPr>
        <w:spacing w:afterLines="20" w:after="48" w:line="240" w:lineRule="auto"/>
        <w:ind w:left="2835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47F5CA6D" w14:textId="77777777" w:rsidR="005770F1" w:rsidRPr="005770F1" w:rsidRDefault="005770F1" w:rsidP="005770F1">
      <w:pPr>
        <w:spacing w:afterLines="20" w:after="48" w:line="240" w:lineRule="auto"/>
        <w:rPr>
          <w:rFonts w:ascii="Times New Roman" w:eastAsia="DengXian" w:hAnsi="Times New Roman" w:cs="Times New Roman"/>
          <w:b/>
          <w:kern w:val="2"/>
          <w:sz w:val="28"/>
          <w:szCs w:val="28"/>
          <w:lang w:eastAsia="zh-CN" w:bidi="hi-IN"/>
          <w14:ligatures w14:val="standardContextual"/>
        </w:rPr>
      </w:pPr>
    </w:p>
    <w:p w14:paraId="420E8546" w14:textId="421BB30F" w:rsidR="00A007C8" w:rsidRPr="00F91735" w:rsidRDefault="005770F1" w:rsidP="00A007C8">
      <w:pPr>
        <w:spacing w:afterLines="20" w:after="48" w:line="240" w:lineRule="auto"/>
        <w:jc w:val="center"/>
        <w:rPr>
          <w:rStyle w:val="a7"/>
        </w:rPr>
      </w:pPr>
      <w:r w:rsidRPr="005770F1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t>Москва, 2023</w:t>
      </w:r>
      <w:r w:rsidR="00A007C8"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  <w:br w:type="page"/>
      </w:r>
    </w:p>
    <w:p w14:paraId="1906A94F" w14:textId="77777777" w:rsidR="005770F1" w:rsidRPr="005770F1" w:rsidRDefault="005770F1" w:rsidP="005770F1">
      <w:pPr>
        <w:spacing w:afterLines="20" w:after="48" w:line="240" w:lineRule="auto"/>
        <w:jc w:val="center"/>
        <w:rPr>
          <w:rFonts w:ascii="Times New Roman" w:eastAsia="DengXian" w:hAnsi="Times New Roman" w:cs="Times New Roman"/>
          <w:bCs/>
          <w:kern w:val="2"/>
          <w:sz w:val="28"/>
          <w:szCs w:val="28"/>
          <w:lang w:eastAsia="zh-CN" w:bidi="hi-IN"/>
          <w14:ligatures w14:val="standardContextual"/>
        </w:rPr>
      </w:pPr>
    </w:p>
    <w:sdt>
      <w:sdtPr>
        <w:id w:val="555056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3474E4" w14:textId="1762A725" w:rsidR="005770F1" w:rsidRDefault="005770F1">
          <w:pPr>
            <w:pStyle w:val="a5"/>
          </w:pPr>
          <w:r>
            <w:t>Оглавление</w:t>
          </w:r>
        </w:p>
        <w:p w14:paraId="4A4D7C0D" w14:textId="598D6EAE" w:rsidR="00356AE4" w:rsidRDefault="005770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09459" w:history="1">
            <w:r w:rsidR="00356AE4" w:rsidRPr="006D3B18">
              <w:rPr>
                <w:rStyle w:val="a3"/>
                <w:rFonts w:eastAsia="Times New Roman"/>
                <w:noProof/>
                <w:lang w:eastAsia="ru-RU"/>
              </w:rPr>
              <w:t>История сада</w:t>
            </w:r>
            <w:r w:rsidR="00356AE4">
              <w:rPr>
                <w:noProof/>
                <w:webHidden/>
              </w:rPr>
              <w:tab/>
            </w:r>
            <w:r w:rsidR="00356AE4">
              <w:rPr>
                <w:noProof/>
                <w:webHidden/>
              </w:rPr>
              <w:fldChar w:fldCharType="begin"/>
            </w:r>
            <w:r w:rsidR="00356AE4">
              <w:rPr>
                <w:noProof/>
                <w:webHidden/>
              </w:rPr>
              <w:instrText xml:space="preserve"> PAGEREF _Toc151509459 \h </w:instrText>
            </w:r>
            <w:r w:rsidR="00356AE4">
              <w:rPr>
                <w:noProof/>
                <w:webHidden/>
              </w:rPr>
            </w:r>
            <w:r w:rsidR="00356AE4">
              <w:rPr>
                <w:noProof/>
                <w:webHidden/>
              </w:rPr>
              <w:fldChar w:fldCharType="separate"/>
            </w:r>
            <w:r w:rsidR="00356AE4">
              <w:rPr>
                <w:noProof/>
                <w:webHidden/>
              </w:rPr>
              <w:t>3</w:t>
            </w:r>
            <w:r w:rsidR="00356AE4">
              <w:rPr>
                <w:noProof/>
                <w:webHidden/>
              </w:rPr>
              <w:fldChar w:fldCharType="end"/>
            </w:r>
          </w:hyperlink>
        </w:p>
        <w:p w14:paraId="199CD8F0" w14:textId="375108B4" w:rsidR="00356AE4" w:rsidRDefault="00356AE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509460" w:history="1">
            <w:r w:rsidRPr="006D3B18">
              <w:rPr>
                <w:rStyle w:val="a3"/>
                <w:rFonts w:eastAsia="DengXian"/>
                <w:noProof/>
                <w:kern w:val="2"/>
                <w:lang w:bidi="hi-IN"/>
                <w14:ligatures w14:val="standardContextual"/>
              </w:rPr>
              <w:t>Предыстория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3D57" w14:textId="644644D5" w:rsidR="00356AE4" w:rsidRDefault="00356AE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509461" w:history="1">
            <w:r w:rsidRPr="006D3B18">
              <w:rPr>
                <w:rStyle w:val="a3"/>
                <w:noProof/>
              </w:rPr>
              <w:t xml:space="preserve">Открытие </w:t>
            </w:r>
            <w:r w:rsidRPr="006D3B18">
              <w:rPr>
                <w:rStyle w:val="a3"/>
                <w:rFonts w:eastAsia="DengXian"/>
                <w:noProof/>
                <w:kern w:val="2"/>
                <w:lang w:eastAsia="zh-CN" w:bidi="hi-IN"/>
                <w14:ligatures w14:val="standardContextual"/>
              </w:rPr>
              <w:t>а</w:t>
            </w:r>
            <w:r w:rsidRPr="006D3B18">
              <w:rPr>
                <w:rStyle w:val="a3"/>
                <w:noProof/>
              </w:rPr>
              <w:t>сада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F764" w14:textId="377FE820" w:rsidR="00356AE4" w:rsidRDefault="00356AE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509462" w:history="1">
            <w:r w:rsidRPr="006D3B18">
              <w:rPr>
                <w:rStyle w:val="a3"/>
                <w:rFonts w:eastAsia="DengXian"/>
                <w:noProof/>
                <w:kern w:val="2"/>
                <w:lang w:bidi="hi-IN"/>
                <w14:ligatures w14:val="standardContextual"/>
              </w:rPr>
              <w:t>Фонтан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876E" w14:textId="0E6C8741" w:rsidR="00356AE4" w:rsidRDefault="00356AE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509463" w:history="1">
            <w:r w:rsidRPr="006D3B18">
              <w:rPr>
                <w:rStyle w:val="a3"/>
                <w:rFonts w:eastAsia="DengXian"/>
                <w:noProof/>
                <w:kern w:val="2"/>
                <w:lang w:bidi="hi-IN"/>
                <w14:ligatures w14:val="standardContextual"/>
              </w:rPr>
              <w:t>Установка</w:t>
            </w:r>
            <w:r w:rsidRPr="006D3B18">
              <w:rPr>
                <w:rStyle w:val="a3"/>
                <w:noProof/>
              </w:rPr>
              <w:t xml:space="preserve"> памятников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411C" w14:textId="6F46C665" w:rsidR="00356AE4" w:rsidRDefault="00356AE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509464" w:history="1">
            <w:r w:rsidRPr="006D3B18">
              <w:rPr>
                <w:rStyle w:val="a3"/>
                <w:noProof/>
              </w:rPr>
              <w:t>Благоустройство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80D9" w14:textId="15979D0D" w:rsidR="00356AE4" w:rsidRDefault="00356A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509465" w:history="1">
            <w:r w:rsidRPr="006D3B18">
              <w:rPr>
                <w:rStyle w:val="a3"/>
                <w:rFonts w:ascii="Times New Roman" w:eastAsia="DengXian" w:hAnsi="Times New Roman" w:cs="Times New Roman"/>
                <w:bCs/>
                <w:noProof/>
                <w:kern w:val="2"/>
                <w:lang w:eastAsia="zh-CN" w:bidi="hi-IN"/>
                <w14:ligatures w14:val="standardContextual"/>
              </w:rPr>
              <w:t>Советское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EF15" w14:textId="241E2A5A" w:rsidR="00356AE4" w:rsidRDefault="00356A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509466" w:history="1">
            <w:r w:rsidRPr="006D3B18">
              <w:rPr>
                <w:rStyle w:val="a3"/>
                <w:rFonts w:ascii="Times New Roman" w:eastAsia="DengXian" w:hAnsi="Times New Roman" w:cs="Times New Roman"/>
                <w:bCs/>
                <w:noProof/>
                <w:kern w:val="2"/>
                <w:lang w:eastAsia="zh-CN" w:bidi="hi-IN"/>
                <w14:ligatures w14:val="standardContextual"/>
              </w:rPr>
              <w:t>Современная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3AF4" w14:textId="25B8A53E" w:rsidR="00EE25DE" w:rsidRPr="00EE25DE" w:rsidRDefault="005770F1">
          <w:pPr>
            <w:rPr>
              <w:b/>
              <w:bCs/>
            </w:rPr>
            <w:sectPr w:rsidR="00EE25DE" w:rsidRPr="00EE25DE" w:rsidSect="00EE25D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56A5F1B" w14:textId="6CE3580A" w:rsidR="005770F1" w:rsidRPr="005770F1" w:rsidRDefault="005770F1" w:rsidP="003C430B">
      <w:pPr>
        <w:pStyle w:val="12"/>
        <w:spacing w:before="0" w:line="360" w:lineRule="auto"/>
        <w:rPr>
          <w:rFonts w:eastAsia="Times New Roman"/>
          <w:lang w:eastAsia="ru-RU"/>
        </w:rPr>
      </w:pPr>
      <w:bookmarkStart w:id="1" w:name="_Toc151509459"/>
      <w:r w:rsidRPr="005770F1">
        <w:rPr>
          <w:rFonts w:eastAsia="Times New Roman"/>
          <w:lang w:eastAsia="ru-RU"/>
        </w:rPr>
        <w:lastRenderedPageBreak/>
        <w:t>История сада</w:t>
      </w:r>
      <w:bookmarkEnd w:id="1"/>
    </w:p>
    <w:p w14:paraId="2CCF56AB" w14:textId="77777777" w:rsidR="005770F1" w:rsidRPr="005770F1" w:rsidRDefault="005770F1" w:rsidP="003C430B">
      <w:pPr>
        <w:pStyle w:val="14"/>
        <w:spacing w:line="360" w:lineRule="auto"/>
        <w:rPr>
          <w:sz w:val="27"/>
          <w:szCs w:val="27"/>
        </w:rPr>
      </w:pPr>
      <w:bookmarkStart w:id="2" w:name="_Toc151509460"/>
      <w:r w:rsidRPr="005770F1">
        <w:rPr>
          <w:rStyle w:val="a7"/>
          <w:lang w:eastAsia="ru-RU"/>
        </w:rPr>
        <w:t>Предыстория</w:t>
      </w:r>
      <w:bookmarkEnd w:id="2"/>
    </w:p>
    <w:p w14:paraId="3142C62E" w14:textId="3638CBB4" w:rsidR="005770F1" w:rsidRPr="001C148D" w:rsidRDefault="005770F1" w:rsidP="00D01900">
      <w:pPr>
        <w:pStyle w:val="a8"/>
      </w:pPr>
      <w:r w:rsidRPr="001C148D">
        <w:t>Предыстория сада</w:t>
      </w:r>
      <w:ins w:id="3" w:author="eto" w:date="2023-11-22T02:04:00Z">
        <w:r w:rsidR="008104A3" w:rsidRPr="008104A3">
          <w:rPr>
            <w:rStyle w:val="af1"/>
            <w:rPrChange w:id="4" w:author="eto" w:date="2023-11-22T02:04:00Z">
              <w:rPr>
                <w:rStyle w:val="af1"/>
              </w:rPr>
            </w:rPrChange>
          </w:rPr>
          <w:footnoteReference w:customMarkFollows="1" w:id="1"/>
          <w:sym w:font="Symbol" w:char="F0D4"/>
        </w:r>
      </w:ins>
      <w:r w:rsidRPr="001C148D">
        <w:t xml:space="preserve"> связана с закладкой 5 ноября 1704 года Адмиралтейской крепости-верфи. Согласно требованиям </w:t>
      </w:r>
      <w:hyperlink r:id="rId8" w:tooltip="Северная война" w:history="1">
        <w:r w:rsidRPr="001C148D">
          <w:t>военного времени</w:t>
        </w:r>
      </w:hyperlink>
      <w:r w:rsidRPr="001C148D">
        <w:t xml:space="preserve">, Адмиралтейство окружили </w:t>
      </w:r>
      <w:hyperlink r:id="rId9" w:tooltip="Земляной вал" w:history="1">
        <w:r w:rsidRPr="001C148D">
          <w:t>валами</w:t>
        </w:r>
      </w:hyperlink>
      <w:r w:rsidRPr="001C148D">
        <w:t xml:space="preserve"> и рвом. Перед ним простиралось обширное открытое пространство — </w:t>
      </w:r>
      <w:hyperlink r:id="rId10" w:tooltip="Гласис" w:history="1">
        <w:r w:rsidRPr="001C148D">
          <w:t>гласис</w:t>
        </w:r>
      </w:hyperlink>
      <w:r w:rsidRPr="001C148D">
        <w:t xml:space="preserve">, необходимый для действий крепостной артиллерии в случае вражеского нападения с суши. Вскоре после основания Адмиралтейство утратило функцию боевой крепости и вместе с ней постепенно ушло в прошлое и </w:t>
      </w:r>
      <w:hyperlink r:id="rId11" w:tooltip="Фортификационное сооружение" w:history="1">
        <w:r w:rsidRPr="001C148D">
          <w:t>фортификационное значение</w:t>
        </w:r>
      </w:hyperlink>
      <w:r w:rsidRPr="001C148D">
        <w:t xml:space="preserve"> гласиса. Первое время его территорию использовали для складирования и хранения строительного корабельного леса, больших якорей и других адмиралтейских припасов. Примерно с 1712 по 1717 год на части бывшего гласиса находился Морской рынок, а территория заросла травой и превратилась в Адмиралтейский луг</w:t>
      </w:r>
      <w:hyperlink r:id="rId12" w:anchor="cite_note-Сады_Невского_проспекта-1" w:history="1">
        <w:r w:rsidRPr="001C148D">
          <w:t>[1]</w:t>
        </w:r>
      </w:hyperlink>
      <w:r w:rsidRPr="001C148D">
        <w:t xml:space="preserve">. </w:t>
      </w:r>
      <w:r w:rsidR="00AD3A4E">
        <w:t>(</w:t>
      </w:r>
      <w:hyperlink w:anchor="Советское_время" w:tooltip="Ссылка на раздел «Советское время»" w:history="1">
        <w:r w:rsidR="00B4380F">
          <w:rPr>
            <w:rStyle w:val="a3"/>
          </w:rPr>
          <w:t>«Советское время»</w:t>
        </w:r>
      </w:hyperlink>
      <w:r w:rsidR="00B4380F">
        <w:t>)</w:t>
      </w:r>
    </w:p>
    <w:p w14:paraId="435DCFF0" w14:textId="77777777" w:rsidR="004561D5" w:rsidRDefault="005770F1" w:rsidP="004561D5">
      <w:pPr>
        <w:pStyle w:val="a8"/>
        <w:keepNext/>
        <w:ind w:firstLine="0"/>
        <w:jc w:val="center"/>
      </w:pPr>
      <w:r w:rsidRPr="001C148D">
        <w:drawing>
          <wp:inline distT="0" distB="0" distL="0" distR="0" wp14:anchorId="0864C3FA" wp14:editId="223272D1">
            <wp:extent cx="2369820" cy="1691640"/>
            <wp:effectExtent l="0" t="0" r="0" b="3810"/>
            <wp:docPr id="17" name="Рисунок 1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9FA9" w14:textId="19E4185E" w:rsidR="005770F1" w:rsidRPr="001C148D" w:rsidRDefault="004561D5" w:rsidP="004561D5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>Наброски участка</w:t>
      </w:r>
    </w:p>
    <w:p w14:paraId="112F0524" w14:textId="7B44B349" w:rsidR="005770F1" w:rsidRPr="001C148D" w:rsidRDefault="005770F1" w:rsidP="001C148D">
      <w:pPr>
        <w:pStyle w:val="a8"/>
      </w:pPr>
      <w:r w:rsidRPr="001C148D">
        <w:t xml:space="preserve">В 1721 году по инициативе </w:t>
      </w:r>
      <w:hyperlink r:id="rId15" w:tooltip="Пётр I" w:history="1">
        <w:r w:rsidRPr="001C148D">
          <w:t>Петра I</w:t>
        </w:r>
      </w:hyperlink>
      <w:r w:rsidRPr="001C148D">
        <w:t xml:space="preserve"> была заложена основная планировочная схема Санкт-Петербурга в виде </w:t>
      </w:r>
      <w:proofErr w:type="spellStart"/>
      <w:r w:rsidRPr="001C148D">
        <w:t>трелучника</w:t>
      </w:r>
      <w:proofErr w:type="spellEnd"/>
      <w:r w:rsidRPr="001C148D">
        <w:t xml:space="preserve">, исходящего от Адмиралтейства. Два луча (нынешние </w:t>
      </w:r>
      <w:hyperlink r:id="rId16" w:tooltip="Невский проспект" w:history="1">
        <w:r w:rsidRPr="001C148D">
          <w:t>Невский</w:t>
        </w:r>
      </w:hyperlink>
      <w:r w:rsidRPr="001C148D">
        <w:t xml:space="preserve"> и </w:t>
      </w:r>
      <w:hyperlink r:id="rId17" w:tooltip="Вознесенский проспект" w:history="1">
        <w:r w:rsidRPr="001C148D">
          <w:t>Вознесенский проспекты</w:t>
        </w:r>
      </w:hyperlink>
      <w:r w:rsidRPr="001C148D">
        <w:t>) были спланированы при Петре I</w:t>
      </w:r>
      <w:ins w:id="7" w:author="eto" w:date="2023-11-22T02:03:00Z">
        <w:r w:rsidR="007E4244">
          <w:rPr>
            <w:lang w:val="en-US"/>
          </w:rPr>
          <w:t>II</w:t>
        </w:r>
      </w:ins>
      <w:r w:rsidRPr="001C148D">
        <w:t xml:space="preserve">, а третий луч (современная </w:t>
      </w:r>
      <w:hyperlink r:id="rId18" w:tooltip="Гороховая улица" w:history="1">
        <w:r w:rsidRPr="001C148D">
          <w:t>Гороховая улица</w:t>
        </w:r>
      </w:hyperlink>
      <w:r w:rsidRPr="001C148D">
        <w:t>) появился в 1736—173</w:t>
      </w:r>
      <w:ins w:id="8" w:author="eto" w:date="2023-11-22T02:03:00Z">
        <w:r w:rsidR="00E842B2" w:rsidRPr="008104A3">
          <w:rPr>
            <w:rPrChange w:id="9" w:author="eto" w:date="2023-11-22T02:03:00Z">
              <w:rPr>
                <w:lang w:val="en-US"/>
              </w:rPr>
            </w:rPrChange>
          </w:rPr>
          <w:t>8</w:t>
        </w:r>
      </w:ins>
      <w:del w:id="10" w:author="eto" w:date="2023-11-22T02:03:00Z">
        <w:r w:rsidRPr="001C148D" w:rsidDel="00E842B2">
          <w:delText>7</w:delText>
        </w:r>
      </w:del>
      <w:r w:rsidRPr="001C148D">
        <w:t xml:space="preserve"> годах. Лучи этих трёх магистралей разделили </w:t>
      </w:r>
      <w:r w:rsidRPr="001C148D">
        <w:lastRenderedPageBreak/>
        <w:t>огромный Адмиралтейский луг на несколько частей. В 1721 году силами пленных шведов на лугу была высажена аллея из берёзовых деревьев, ведущая от главных ворот Адмиралтейства к Невскому проспекту</w:t>
      </w:r>
      <w:hyperlink r:id="rId19" w:anchor="cite_note-Сады_Невского_проспекта-1" w:history="1">
        <w:r w:rsidRPr="001C148D">
          <w:t>[1]</w:t>
        </w:r>
      </w:hyperlink>
      <w:r w:rsidRPr="001C148D">
        <w:t xml:space="preserve">. </w:t>
      </w:r>
    </w:p>
    <w:p w14:paraId="128ABCE5" w14:textId="77777777" w:rsidR="004561D5" w:rsidRDefault="005770F1" w:rsidP="004561D5">
      <w:pPr>
        <w:pStyle w:val="a8"/>
        <w:keepNext/>
        <w:ind w:firstLine="0"/>
        <w:jc w:val="center"/>
      </w:pPr>
      <w:r w:rsidRPr="001C148D">
        <w:drawing>
          <wp:inline distT="0" distB="0" distL="0" distR="0" wp14:anchorId="1CBF06B2" wp14:editId="17A2C66F">
            <wp:extent cx="2369820" cy="1577340"/>
            <wp:effectExtent l="0" t="0" r="0" b="3810"/>
            <wp:docPr id="16" name="Рисунок 1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FB63" w14:textId="276EE76A" w:rsidR="005770F1" w:rsidRPr="001C148D" w:rsidRDefault="004561D5" w:rsidP="004561D5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Парк во время царствования Анны Иоанновны</w:t>
      </w:r>
    </w:p>
    <w:p w14:paraId="128CDF7B" w14:textId="77777777" w:rsidR="005770F1" w:rsidRPr="001C148D" w:rsidRDefault="005770F1" w:rsidP="001C148D">
      <w:pPr>
        <w:pStyle w:val="a8"/>
      </w:pPr>
      <w:r w:rsidRPr="001C148D">
        <w:t xml:space="preserve">Со времени царствования </w:t>
      </w:r>
      <w:hyperlink r:id="rId22" w:tooltip="Анна Иоанновна" w:history="1">
        <w:r w:rsidRPr="001C148D">
          <w:t>Анны Иоанновны</w:t>
        </w:r>
      </w:hyperlink>
      <w:r w:rsidRPr="001C148D">
        <w:t xml:space="preserve"> в этом месте за казённый счёт устраивались празднества с фейерверками и народными гуляньями. На лугу на время торжеств по высочайшим указам возводили потешные павильоны, дворцы, устраивали винные фонтаны, жарили гигантские туши быков, которыми затем кормили народ. До 1760-х годов Адмиралтейский луг служил вспомогательной строительной площадкой императорского Зимнего дворца. В промежутках между перестройками дворца луг использовался для строевых учений воинских частей и выпаса придворного скота. До середины XVIII века луг получил элементы садового оформления: аллеи, </w:t>
      </w:r>
      <w:hyperlink r:id="rId23" w:tooltip="Палисад" w:history="1">
        <w:r w:rsidRPr="001C148D">
          <w:t>палисады</w:t>
        </w:r>
      </w:hyperlink>
      <w:r w:rsidRPr="001C148D">
        <w:t xml:space="preserve">, </w:t>
      </w:r>
      <w:hyperlink r:id="rId24" w:tooltip="Трельяж" w:history="1">
        <w:r w:rsidRPr="001C148D">
          <w:t>трельяжные</w:t>
        </w:r>
      </w:hyperlink>
      <w:r w:rsidRPr="001C148D">
        <w:t xml:space="preserve"> ограды. Выпас скота проводился до 1750-х годов, когда началось мощение луга, завершившееся лишь в середине 1790-х годов</w:t>
      </w:r>
      <w:hyperlink r:id="rId25" w:anchor="cite_note-Сады_Невского_проспекта-1" w:history="1">
        <w:r w:rsidRPr="001C148D">
          <w:t>[1]</w:t>
        </w:r>
      </w:hyperlink>
      <w:r w:rsidRPr="001C148D">
        <w:t xml:space="preserve">. </w:t>
      </w:r>
    </w:p>
    <w:p w14:paraId="41663558" w14:textId="77777777" w:rsidR="005770F1" w:rsidRPr="001C148D" w:rsidRDefault="005770F1" w:rsidP="001C148D">
      <w:pPr>
        <w:pStyle w:val="a8"/>
      </w:pPr>
      <w:r w:rsidRPr="001C148D">
        <w:t xml:space="preserve">При </w:t>
      </w:r>
      <w:hyperlink r:id="rId26" w:tooltip="Екатерина II" w:history="1">
        <w:r w:rsidRPr="001C148D">
          <w:t>Екатерине II</w:t>
        </w:r>
      </w:hyperlink>
      <w:r w:rsidRPr="001C148D">
        <w:t xml:space="preserve"> продолжились преобразования территории вокруг Адмиралтейства. В западной части луга началось строительство Исаакиевского собора по проекту архитектора </w:t>
      </w:r>
      <w:hyperlink r:id="rId27" w:tooltip="Ринальди, Антонио" w:history="1">
        <w:r w:rsidRPr="001C148D">
          <w:t>А. Ринальди</w:t>
        </w:r>
      </w:hyperlink>
      <w:r w:rsidRPr="001C148D">
        <w:t xml:space="preserve">. Строительство третьего собора было завершено архитектором </w:t>
      </w:r>
      <w:hyperlink r:id="rId28" w:tooltip="Бренна, Винченцо" w:history="1">
        <w:r w:rsidRPr="001C148D">
          <w:t>В. Бренной</w:t>
        </w:r>
      </w:hyperlink>
      <w:r w:rsidRPr="001C148D">
        <w:t xml:space="preserve"> в 1802 году. В западной части бывшего адмиралтейского </w:t>
      </w:r>
      <w:proofErr w:type="spellStart"/>
      <w:r w:rsidRPr="001C148D">
        <w:t>гласира</w:t>
      </w:r>
      <w:proofErr w:type="spellEnd"/>
      <w:r w:rsidRPr="001C148D">
        <w:t xml:space="preserve"> в 1782 году был установлен </w:t>
      </w:r>
      <w:hyperlink r:id="rId29" w:tooltip="Медный всадник" w:history="1">
        <w:r w:rsidRPr="001C148D">
          <w:t>памятник Петру I</w:t>
        </w:r>
      </w:hyperlink>
      <w:r w:rsidRPr="001C148D">
        <w:t xml:space="preserve"> (скульптор </w:t>
      </w:r>
      <w:hyperlink r:id="rId30" w:tooltip="Фальконе, Этьен Морис" w:history="1">
        <w:r w:rsidRPr="001C148D">
          <w:t>Э. М. Фальконе</w:t>
        </w:r>
      </w:hyperlink>
      <w:r w:rsidRPr="001C148D">
        <w:t xml:space="preserve">, архитектор </w:t>
      </w:r>
      <w:hyperlink r:id="rId31" w:tooltip="Фельтен, Юрий Матвеевич" w:history="1">
        <w:r w:rsidRPr="001C148D">
          <w:t>Ю. М. Фельтен</w:t>
        </w:r>
      </w:hyperlink>
      <w:r w:rsidRPr="001C148D">
        <w:t xml:space="preserve">). Это событие положило начало преобразованию некогда гигантского луга в </w:t>
      </w:r>
      <w:r w:rsidRPr="001C148D">
        <w:lastRenderedPageBreak/>
        <w:t xml:space="preserve">систему трёх площадей Санкт-Петербурга: </w:t>
      </w:r>
      <w:hyperlink r:id="rId32" w:tooltip="Адмиралтейская площадь (Санкт-Петербург)" w:history="1">
        <w:r w:rsidRPr="001C148D">
          <w:t>Адмиралтейской</w:t>
        </w:r>
      </w:hyperlink>
      <w:r w:rsidRPr="001C148D">
        <w:t xml:space="preserve">, </w:t>
      </w:r>
      <w:hyperlink r:id="rId33" w:tooltip="Исаакиевская площадь" w:history="1">
        <w:r w:rsidRPr="001C148D">
          <w:t>Исаакиевской</w:t>
        </w:r>
      </w:hyperlink>
      <w:r w:rsidRPr="001C148D">
        <w:t xml:space="preserve"> и </w:t>
      </w:r>
      <w:hyperlink r:id="rId34" w:tooltip="Сенатская площадь" w:history="1">
        <w:r w:rsidRPr="001C148D">
          <w:t>Петровской</w:t>
        </w:r>
      </w:hyperlink>
      <w:hyperlink r:id="rId35" w:anchor="cite_note-Сады_Невского_проспекта-1" w:history="1">
        <w:r w:rsidRPr="001C148D">
          <w:t>[1]</w:t>
        </w:r>
      </w:hyperlink>
      <w:r w:rsidRPr="001C148D">
        <w:t xml:space="preserve">. </w:t>
      </w:r>
    </w:p>
    <w:p w14:paraId="59FEF998" w14:textId="0FCE58BF" w:rsidR="00D54717" w:rsidRPr="00D01900" w:rsidRDefault="00D01900" w:rsidP="00D01900">
      <w:pPr>
        <w:pStyle w:val="a8"/>
      </w:pPr>
      <w:r w:rsidRPr="00D01900">
        <w:t xml:space="preserve">ДО 1851 ГОДА АДМИРАЛТЕЙСКИЙ БУЛЬВАР НАХОДИЛСЯ В ВЕДЕНИИ </w:t>
      </w:r>
      <w:hyperlink r:id="rId36" w:tooltip="Интендант" w:history="1">
        <w:r w:rsidRPr="00D01900">
          <w:t>ГОФ-ИНТЕНДАНТСКОЙ КОНТОРЫ</w:t>
        </w:r>
      </w:hyperlink>
      <w:r w:rsidRPr="00D01900">
        <w:t xml:space="preserve">, А ЗАТЕМ — ПОД НАБЛЮДЕНИЕМ ПРАВЛЕНИЯ I ОКРУГА </w:t>
      </w:r>
      <w:hyperlink r:id="rId37" w:tooltip="Министерство путей сообщения Российской империи" w:history="1">
        <w:r w:rsidRPr="00D01900">
          <w:t>ПУТЕЙ СООБЩЕНИЯ</w:t>
        </w:r>
      </w:hyperlink>
      <w:r w:rsidRPr="00D01900">
        <w:t>, В 1865 ГОДУ — В ВЕДЕНИИ ГОРОДА</w:t>
      </w:r>
      <w:hyperlink r:id="rId38" w:anchor="cite_note-Сады_Невского_проспекта-1" w:history="1">
        <w:r w:rsidRPr="00D01900">
          <w:t>[1]</w:t>
        </w:r>
      </w:hyperlink>
      <w:r w:rsidRPr="00D01900">
        <w:t xml:space="preserve">. </w:t>
      </w:r>
      <w:r w:rsidRPr="005770F1">
        <w:t xml:space="preserve">АЛЕКСАНДРОВСКИЙ САД СВЯЗАН С ИСТОРИЕЙ ОБЩЕСТВЕННОГО ТРАНСПОРТА САНКТ-ПЕТЕРБУРГА: 16 СЕНТЯБРЯ 1907 ГОДА ОТ АЛЕКСАНДРОВСКОГО САДА ОТПРАВИЛСЯ В ПЕРВЫЙ РЕЙС </w:t>
      </w:r>
      <w:hyperlink r:id="rId39" w:tooltip="Санкт-петербургский трамвай" w:history="1">
        <w:r w:rsidRPr="005770F1">
          <w:t>ТРАМВАЙ СУХОПУТНОЙ ТРАНСПОРТНОЙ СИСТЕМЫ</w:t>
        </w:r>
      </w:hyperlink>
      <w:r w:rsidRPr="005770F1">
        <w:t xml:space="preserve"> (РЯДОМ С САДОМ НА МЕСТЕ ТОРЖЕСТВЕННОГО ПУСКА УСТАНОВЛЕН ПАМЯТНИК), А 11 НОЯБРЯ ОТ САДА ОТПРАВИЛСЯ ПЕРВЫЙ ОБЩЕСТВЕННЫЙ АВТОБУС ПО МАРШРУТУ АЛЕКСАНДРОВСКИЙ САД — </w:t>
      </w:r>
      <w:hyperlink r:id="rId40" w:tooltip="Балтийский вокзал (Санкт-Петербург)" w:history="1">
        <w:r w:rsidRPr="005770F1">
          <w:t>БАЛТИЙСКИЙ ВОКЗАЛ</w:t>
        </w:r>
      </w:hyperlink>
      <w:hyperlink r:id="rId41" w:anchor="cite_note-СПб_Энциклопедия-9" w:history="1">
        <w:r w:rsidRPr="005770F1">
          <w:t>[9]</w:t>
        </w:r>
      </w:hyperlink>
      <w:hyperlink r:id="rId42" w:anchor="cite_note-Книга_рекордов_Петербурга-10" w:history="1">
        <w:r w:rsidRPr="005770F1">
          <w:t>[10]</w:t>
        </w:r>
      </w:hyperlink>
      <w:r w:rsidRPr="005770F1">
        <w:t xml:space="preserve">. </w:t>
      </w:r>
    </w:p>
    <w:p w14:paraId="10174188" w14:textId="77777777" w:rsidR="00D54717" w:rsidRDefault="00D547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BA1922" w14:textId="1826891B" w:rsidR="005770F1" w:rsidRPr="00D54717" w:rsidRDefault="005770F1" w:rsidP="00D54717">
      <w:pPr>
        <w:pStyle w:val="12"/>
        <w:spacing w:before="0" w:line="720" w:lineRule="auto"/>
        <w:rPr>
          <w:rStyle w:val="a6"/>
        </w:rPr>
      </w:pPr>
      <w:bookmarkStart w:id="11" w:name="_Toc151509465"/>
      <w:bookmarkStart w:id="12" w:name="Советское_время"/>
      <w:r w:rsidRPr="00D54717">
        <w:rPr>
          <w:rStyle w:val="a6"/>
        </w:rPr>
        <w:lastRenderedPageBreak/>
        <w:t>Советское время</w:t>
      </w:r>
      <w:bookmarkEnd w:id="11"/>
    </w:p>
    <w:bookmarkEnd w:id="12"/>
    <w:p w14:paraId="6F62E9D1" w14:textId="77777777" w:rsidR="005770F1" w:rsidRPr="005770F1" w:rsidRDefault="005770F1" w:rsidP="001C148D">
      <w:pPr>
        <w:pStyle w:val="a8"/>
      </w:pPr>
      <w:r w:rsidRPr="005770F1">
        <w:t xml:space="preserve">После </w:t>
      </w:r>
      <w:hyperlink r:id="rId43" w:tooltip="Октябрьская революция" w:history="1">
        <w:r w:rsidRPr="005770F1">
          <w:rPr>
            <w:color w:val="0000FF"/>
            <w:u w:val="single"/>
          </w:rPr>
          <w:t>Октябрьской революции</w:t>
        </w:r>
      </w:hyperlink>
      <w:r w:rsidRPr="005770F1">
        <w:t xml:space="preserve"> и установления </w:t>
      </w:r>
      <w:hyperlink r:id="rId44" w:tooltip="Советская власть" w:history="1">
        <w:r w:rsidRPr="005770F1">
          <w:rPr>
            <w:color w:val="0000FF"/>
            <w:u w:val="single"/>
          </w:rPr>
          <w:t>Советской власти</w:t>
        </w:r>
      </w:hyperlink>
      <w:r w:rsidRPr="005770F1">
        <w:t xml:space="preserve"> некоторое время работы в саду не производились. В 1923 году был реализован дореволюционный проект архитектора Ивана Фомина, через сад были прорублены просеки</w:t>
      </w:r>
      <w:hyperlink r:id="rId45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. </w:t>
      </w:r>
    </w:p>
    <w:p w14:paraId="40B0E72B" w14:textId="77777777" w:rsidR="005770F1" w:rsidRPr="005770F1" w:rsidRDefault="005770F1" w:rsidP="001C148D">
      <w:pPr>
        <w:pStyle w:val="a8"/>
      </w:pPr>
      <w:r w:rsidRPr="005770F1">
        <w:t xml:space="preserve">В 1929—1931 годах была произведена перепланировка сада по проекту </w:t>
      </w:r>
      <w:hyperlink r:id="rId46" w:tooltip="Ильин, Лев Александрович" w:history="1">
        <w:r w:rsidRPr="005770F1">
          <w:rPr>
            <w:color w:val="0000FF"/>
            <w:u w:val="single"/>
          </w:rPr>
          <w:t>Л. А. Ильина</w:t>
        </w:r>
      </w:hyperlink>
      <w:r w:rsidRPr="005770F1">
        <w:t xml:space="preserve">: для удобства прохода демонстрантов от </w:t>
      </w:r>
      <w:hyperlink r:id="rId47" w:tooltip="Дворцовая площадь" w:history="1">
        <w:r w:rsidRPr="005770F1">
          <w:rPr>
            <w:color w:val="0000FF"/>
            <w:u w:val="single"/>
          </w:rPr>
          <w:t>площади Урицкого</w:t>
        </w:r>
      </w:hyperlink>
      <w:r w:rsidRPr="005770F1">
        <w:t xml:space="preserve"> к </w:t>
      </w:r>
      <w:hyperlink r:id="rId48" w:tooltip="Конногвардейский бульвар" w:history="1">
        <w:r w:rsidRPr="005770F1">
          <w:rPr>
            <w:color w:val="0000FF"/>
            <w:u w:val="single"/>
          </w:rPr>
          <w:t>бульвару Профсоюзов</w:t>
        </w:r>
      </w:hyperlink>
      <w:r w:rsidRPr="005770F1">
        <w:t xml:space="preserve"> была прорублена сквозная просека. Всем симметрично расположенным газонам и дорожкам были приданы прямоугольные очертания. Угол, обращённый к площади Урицкого, был срезан для удобства транспорта, двигающегося с </w:t>
      </w:r>
      <w:hyperlink r:id="rId49" w:tooltip="Невский проспект" w:history="1">
        <w:r w:rsidRPr="005770F1">
          <w:rPr>
            <w:color w:val="0000FF"/>
            <w:u w:val="single"/>
          </w:rPr>
          <w:t>проспекта 25 Октября</w:t>
        </w:r>
      </w:hyperlink>
      <w:r w:rsidRPr="005770F1">
        <w:t>. Вместе с этим был ликвидирован ряд садовых построек, в саду были размещены детские и спортивные площадки. Кроме того, была запланирована организация проезда для грузовиков (не реализована)</w:t>
      </w:r>
      <w:hyperlink r:id="rId50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. </w:t>
      </w:r>
    </w:p>
    <w:p w14:paraId="5DA13A5B" w14:textId="77777777" w:rsidR="005770F1" w:rsidRPr="005770F1" w:rsidRDefault="005770F1" w:rsidP="001C148D">
      <w:pPr>
        <w:pStyle w:val="a8"/>
      </w:pPr>
      <w:r w:rsidRPr="005770F1">
        <w:t xml:space="preserve">В 1920 году Александровский сад стал называться </w:t>
      </w:r>
      <w:r w:rsidRPr="005770F1">
        <w:rPr>
          <w:i/>
          <w:iCs/>
        </w:rPr>
        <w:t>садом Трудящихся</w:t>
      </w:r>
      <w:r w:rsidRPr="005770F1">
        <w:t xml:space="preserve">, а с 3 августа 1936 года переименован в </w:t>
      </w:r>
      <w:r w:rsidRPr="005770F1">
        <w:rPr>
          <w:i/>
          <w:iCs/>
        </w:rPr>
        <w:t xml:space="preserve">Сад трудящихся имени </w:t>
      </w:r>
      <w:hyperlink r:id="rId51" w:tooltip="Максим Горький" w:history="1">
        <w:r w:rsidRPr="005770F1">
          <w:rPr>
            <w:i/>
            <w:iCs/>
            <w:color w:val="0000FF"/>
            <w:u w:val="single"/>
          </w:rPr>
          <w:t>М. Горького</w:t>
        </w:r>
      </w:hyperlink>
      <w:hyperlink r:id="rId52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. </w:t>
      </w:r>
    </w:p>
    <w:p w14:paraId="0D4897D1" w14:textId="77777777" w:rsidR="005770F1" w:rsidRPr="005770F1" w:rsidRDefault="005770F1" w:rsidP="001C148D">
      <w:pPr>
        <w:pStyle w:val="a8"/>
      </w:pPr>
      <w:r w:rsidRPr="005770F1">
        <w:t xml:space="preserve">Во время </w:t>
      </w:r>
      <w:hyperlink r:id="rId53" w:tooltip="Блокада Ленинграда" w:history="1">
        <w:r w:rsidRPr="005770F1">
          <w:rPr>
            <w:color w:val="0000FF"/>
            <w:u w:val="single"/>
          </w:rPr>
          <w:t>блокады Ленинграда</w:t>
        </w:r>
      </w:hyperlink>
      <w:r w:rsidRPr="005770F1">
        <w:t xml:space="preserve"> среди садовых деревьев были установлены </w:t>
      </w:r>
      <w:hyperlink r:id="rId54" w:tooltip="Зенитное орудие" w:history="1">
        <w:r w:rsidRPr="005770F1">
          <w:rPr>
            <w:color w:val="0000FF"/>
            <w:u w:val="single"/>
          </w:rPr>
          <w:t>зенитные батареи</w:t>
        </w:r>
      </w:hyperlink>
      <w:r w:rsidRPr="005770F1">
        <w:t>. Во время авианалётов по территории сада было нанесено огромное количество авиаударов, множество деревьев пострадало от бомбёжек и артобстрелов. Но ни одно дерево здесь не было срублено ленинградцами на дрова</w:t>
      </w:r>
      <w:hyperlink r:id="rId55" w:anchor="cite_note-Сады_Невского_проспекта-1" w:history="1">
        <w:r w:rsidRPr="005770F1">
          <w:rPr>
            <w:color w:val="0000FF"/>
            <w:u w:val="single"/>
            <w:vertAlign w:val="superscript"/>
          </w:rPr>
          <w:t>[1]</w:t>
        </w:r>
      </w:hyperlink>
      <w:hyperlink r:id="rId56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. </w:t>
      </w:r>
    </w:p>
    <w:p w14:paraId="34F4EFD6" w14:textId="77777777" w:rsidR="005770F1" w:rsidRPr="005770F1" w:rsidRDefault="005770F1" w:rsidP="001C148D">
      <w:pPr>
        <w:pStyle w:val="a8"/>
      </w:pPr>
      <w:r w:rsidRPr="005770F1">
        <w:t xml:space="preserve">В 1950-х годах была проведена капитальная реконструкция сада. В 1958 году в саду была организована выставка цветов в открытом грунте. На ней демонстрировались сорта цветов, применяемые в оформлении площадей, улиц, садов и парков города. После этого в 1959 году на территории сада недалеко от Исаакиевского собора был построен бетонный цветник с двумя </w:t>
      </w:r>
      <w:r w:rsidRPr="005770F1">
        <w:lastRenderedPageBreak/>
        <w:t>бассейнами</w:t>
      </w:r>
      <w:hyperlink r:id="rId57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, а также разбит розарий, насчитывающий 25 сортов роз. В 1960-х годах цветочное убранство сада составляли тюльпаны, нарциссы, гиацинты. Тогда же возобновили старинную традицию размещения рядом с посадками аннотаций с названиями растений. </w:t>
      </w:r>
    </w:p>
    <w:p w14:paraId="33A1C673" w14:textId="77777777" w:rsidR="005770F1" w:rsidRPr="005770F1" w:rsidRDefault="005770F1" w:rsidP="001C148D">
      <w:pPr>
        <w:pStyle w:val="a8"/>
      </w:pPr>
      <w:r w:rsidRPr="005770F1">
        <w:t xml:space="preserve">В апреле сад закрывался на весеннюю просушку. В это время обычно ремонтировались и окрашивались скамейки, сад очищали и готовили к открытию на праздник </w:t>
      </w:r>
      <w:hyperlink r:id="rId58" w:tooltip="Первое мая (праздник)" w:history="1">
        <w:r w:rsidRPr="005770F1">
          <w:rPr>
            <w:color w:val="0000FF"/>
            <w:u w:val="single"/>
          </w:rPr>
          <w:t>Первое мая</w:t>
        </w:r>
      </w:hyperlink>
      <w:r w:rsidRPr="005770F1">
        <w:t xml:space="preserve">. До 1970 года сад также закрывался на ночь. В 1970 году старая ограда была частично заменена парапетом из розового гранита. Входы в сад были оформлены гранитными полушариями на постаментах. По сторонам от главного входа в сад напротив </w:t>
      </w:r>
      <w:hyperlink r:id="rId59" w:tooltip="Гороховая улица" w:history="1">
        <w:r w:rsidRPr="005770F1">
          <w:rPr>
            <w:color w:val="0000FF"/>
            <w:u w:val="single"/>
          </w:rPr>
          <w:t>улицы Дзержинского</w:t>
        </w:r>
      </w:hyperlink>
      <w:r w:rsidRPr="005770F1">
        <w:t>, по оси фонтана и центральных ворот Адмиралтейства на прямоугольных пьедесталах установили старинные чугунные якоря</w:t>
      </w:r>
      <w:hyperlink r:id="rId60" w:anchor="cite_note-Сады_Невского_проспекта-1" w:history="1">
        <w:r w:rsidRPr="005770F1">
          <w:rPr>
            <w:color w:val="0000FF"/>
            <w:u w:val="single"/>
            <w:vertAlign w:val="superscript"/>
          </w:rPr>
          <w:t>[1]</w:t>
        </w:r>
      </w:hyperlink>
      <w:r w:rsidRPr="005770F1">
        <w:t xml:space="preserve">. </w:t>
      </w:r>
    </w:p>
    <w:p w14:paraId="6046FE38" w14:textId="77777777" w:rsidR="005770F1" w:rsidRPr="005770F1" w:rsidRDefault="005770F1" w:rsidP="001C148D">
      <w:pPr>
        <w:pStyle w:val="a8"/>
      </w:pPr>
      <w:r w:rsidRPr="005770F1">
        <w:t xml:space="preserve">В 1989 году сад был переименован в </w:t>
      </w:r>
      <w:r w:rsidRPr="005770F1">
        <w:rPr>
          <w:i/>
          <w:iCs/>
        </w:rPr>
        <w:t>Адмиралтейский</w:t>
      </w:r>
      <w:hyperlink r:id="rId61" w:anchor="cite_note-Сады_Невского_проспекта-1" w:history="1">
        <w:r w:rsidRPr="005770F1">
          <w:rPr>
            <w:color w:val="0000FF"/>
            <w:u w:val="single"/>
            <w:vertAlign w:val="superscript"/>
          </w:rPr>
          <w:t>[1]</w:t>
        </w:r>
      </w:hyperlink>
      <w:r w:rsidRPr="005770F1">
        <w:t xml:space="preserve">. </w:t>
      </w:r>
    </w:p>
    <w:p w14:paraId="2BDCF79A" w14:textId="77777777" w:rsidR="00D54717" w:rsidRDefault="00D54717">
      <w:pPr>
        <w:rPr>
          <w:rStyle w:val="a6"/>
        </w:rPr>
      </w:pPr>
      <w:r>
        <w:rPr>
          <w:rStyle w:val="a6"/>
        </w:rPr>
        <w:br w:type="page"/>
      </w:r>
    </w:p>
    <w:p w14:paraId="1E939F62" w14:textId="6739B4E1" w:rsidR="005770F1" w:rsidRPr="00D54717" w:rsidRDefault="005770F1" w:rsidP="00D54717">
      <w:pPr>
        <w:pStyle w:val="12"/>
        <w:spacing w:before="0" w:line="720" w:lineRule="auto"/>
        <w:rPr>
          <w:rStyle w:val="a6"/>
        </w:rPr>
      </w:pPr>
      <w:bookmarkStart w:id="13" w:name="_Toc151509466"/>
      <w:r w:rsidRPr="00D54717">
        <w:rPr>
          <w:rStyle w:val="a6"/>
        </w:rPr>
        <w:lastRenderedPageBreak/>
        <w:t>Современная история</w:t>
      </w:r>
      <w:bookmarkEnd w:id="13"/>
    </w:p>
    <w:p w14:paraId="205641CE" w14:textId="77777777" w:rsidR="005770F1" w:rsidRPr="005770F1" w:rsidRDefault="005770F1" w:rsidP="001C148D">
      <w:pPr>
        <w:pStyle w:val="a8"/>
      </w:pPr>
      <w:r w:rsidRPr="005770F1">
        <w:t xml:space="preserve">В 1997 году саду было возвращено название — </w:t>
      </w:r>
      <w:r w:rsidRPr="005770F1">
        <w:rPr>
          <w:i/>
          <w:iCs/>
        </w:rPr>
        <w:t>Александровский сад</w:t>
      </w:r>
      <w:r w:rsidRPr="005770F1">
        <w:t xml:space="preserve">. </w:t>
      </w:r>
    </w:p>
    <w:p w14:paraId="28272F17" w14:textId="77777777" w:rsidR="005770F1" w:rsidRPr="005770F1" w:rsidRDefault="005770F1" w:rsidP="001C148D">
      <w:pPr>
        <w:pStyle w:val="a8"/>
      </w:pPr>
      <w:r w:rsidRPr="005770F1">
        <w:t xml:space="preserve">16 октября 1998 года на пространстве у фонтана был открыт бюст русского дипломата князя </w:t>
      </w:r>
      <w:hyperlink r:id="rId62" w:tooltip="Горчаков, Александр Михайлович" w:history="1">
        <w:r w:rsidRPr="005770F1">
          <w:rPr>
            <w:color w:val="0000FF"/>
            <w:u w:val="single"/>
          </w:rPr>
          <w:t>Александра Михайловича Горчакова</w:t>
        </w:r>
      </w:hyperlink>
      <w:r w:rsidRPr="005770F1">
        <w:t xml:space="preserve"> работы скульптора </w:t>
      </w:r>
      <w:hyperlink r:id="rId63" w:tooltip="Чаркин, Альберт Серафимович" w:history="1">
        <w:r w:rsidRPr="005770F1">
          <w:rPr>
            <w:color w:val="0000FF"/>
            <w:u w:val="single"/>
          </w:rPr>
          <w:t>А. С. Чаркина</w:t>
        </w:r>
      </w:hyperlink>
      <w:r w:rsidRPr="005770F1">
        <w:t xml:space="preserve"> по модели </w:t>
      </w:r>
      <w:hyperlink r:id="rId64" w:tooltip="Годебский, Циприан" w:history="1">
        <w:r w:rsidRPr="005770F1">
          <w:rPr>
            <w:color w:val="0000FF"/>
            <w:u w:val="single"/>
          </w:rPr>
          <w:t>К. К. </w:t>
        </w:r>
        <w:proofErr w:type="spellStart"/>
        <w:r w:rsidRPr="005770F1">
          <w:rPr>
            <w:color w:val="0000FF"/>
            <w:u w:val="single"/>
          </w:rPr>
          <w:t>Годебского</w:t>
        </w:r>
        <w:proofErr w:type="spellEnd"/>
      </w:hyperlink>
      <w:r w:rsidRPr="005770F1">
        <w:t xml:space="preserve"> (небольшой бюст, изготовленный в 1870 году). Открытие было приурочено к двухсотлетию со дня рождения дипломата</w:t>
      </w:r>
      <w:hyperlink r:id="rId65" w:anchor="cite_note-encspb-8" w:history="1">
        <w:r w:rsidRPr="005770F1">
          <w:rPr>
            <w:color w:val="0000FF"/>
            <w:u w:val="single"/>
            <w:vertAlign w:val="superscript"/>
          </w:rPr>
          <w:t>[8]</w:t>
        </w:r>
      </w:hyperlink>
      <w:r w:rsidRPr="005770F1">
        <w:t xml:space="preserve">. </w:t>
      </w:r>
    </w:p>
    <w:p w14:paraId="02464220" w14:textId="77777777" w:rsidR="005770F1" w:rsidRPr="005770F1" w:rsidRDefault="005770F1" w:rsidP="001C148D">
      <w:pPr>
        <w:pStyle w:val="a8"/>
      </w:pPr>
      <w:r w:rsidRPr="005770F1">
        <w:t xml:space="preserve">С июня 2001 года проходила реконструкция сада. Был проведён комплекс работ: воссоздана ограда по </w:t>
      </w:r>
      <w:hyperlink r:id="rId66" w:tooltip="Адмиралтейский проезд (Санкт-Петербург)" w:history="1">
        <w:r w:rsidRPr="005770F1">
          <w:rPr>
            <w:color w:val="0000FF"/>
            <w:u w:val="single"/>
          </w:rPr>
          <w:t>Адмиралтейскому проезду</w:t>
        </w:r>
      </w:hyperlink>
      <w:r w:rsidRPr="005770F1">
        <w:t xml:space="preserve"> от Дворцовой площади до </w:t>
      </w:r>
      <w:hyperlink r:id="rId67" w:tooltip="Адмиралтейская набережная" w:history="1">
        <w:r w:rsidRPr="005770F1">
          <w:rPr>
            <w:color w:val="0000FF"/>
            <w:u w:val="single"/>
          </w:rPr>
          <w:t>Адмиралтейской набережной</w:t>
        </w:r>
      </w:hyperlink>
      <w:r w:rsidRPr="005770F1">
        <w:t xml:space="preserve"> (в том числе — историческая Петровская ограда), посажены деревья и кустарники, разбиты газоны и цветники, аллеи и дорожки с набивным покрытием. В саду были ликвидированы деревья-угрозы, проведена планировка дорожек, завезена растительная земля для газонов и цветников, проложена канализация. 20 августа 2002 года работы по реставрации были завершены</w:t>
      </w:r>
      <w:hyperlink r:id="rId68" w:anchor="cite_note-11" w:history="1">
        <w:r w:rsidRPr="005770F1">
          <w:rPr>
            <w:color w:val="0000FF"/>
            <w:u w:val="single"/>
            <w:vertAlign w:val="superscript"/>
          </w:rPr>
          <w:t>[11]</w:t>
        </w:r>
      </w:hyperlink>
      <w:r w:rsidRPr="005770F1">
        <w:t xml:space="preserve">. </w:t>
      </w:r>
    </w:p>
    <w:p w14:paraId="739E12C8" w14:textId="77777777" w:rsidR="004561D5" w:rsidRDefault="005770F1" w:rsidP="004561D5">
      <w:pPr>
        <w:pStyle w:val="a8"/>
        <w:keepNext/>
        <w:ind w:firstLine="0"/>
        <w:jc w:val="center"/>
      </w:pPr>
      <w:r w:rsidRPr="005770F1">
        <w:rPr>
          <w:noProof/>
          <w:color w:val="0000FF"/>
        </w:rPr>
        <w:drawing>
          <wp:inline distT="0" distB="0" distL="0" distR="0" wp14:anchorId="05D9F3CB" wp14:editId="2C0470BE">
            <wp:extent cx="2750820" cy="1706880"/>
            <wp:effectExtent l="0" t="0" r="0" b="7620"/>
            <wp:docPr id="10" name="Рисунок 10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F1A4" w14:textId="76D511FE" w:rsidR="001C148D" w:rsidRDefault="004561D5" w:rsidP="004561D5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Современный парк</w:t>
      </w:r>
    </w:p>
    <w:p w14:paraId="70F2B78E" w14:textId="2BA365EB" w:rsidR="005770F1" w:rsidRPr="005770F1" w:rsidRDefault="005770F1" w:rsidP="001C148D">
      <w:pPr>
        <w:pStyle w:val="a8"/>
      </w:pPr>
      <w:commentRangeStart w:id="14"/>
      <w:r w:rsidRPr="005770F1">
        <w:t xml:space="preserve">В рамках празднования </w:t>
      </w:r>
      <w:hyperlink r:id="rId71" w:tooltip="День России" w:history="1">
        <w:r w:rsidRPr="005770F1">
          <w:rPr>
            <w:color w:val="0000FF"/>
            <w:u w:val="single"/>
          </w:rPr>
          <w:t>Дня России</w:t>
        </w:r>
      </w:hyperlink>
      <w:r w:rsidRPr="005770F1">
        <w:t xml:space="preserve"> 12 июня 2007 года в саду прошёл I международный фестиваль цветов. В рамках фестиваля проходили «Карнавал Цветов» — шествие вокруг Александровского сада, конкурс «Сады цветов» среди административных районов </w:t>
      </w:r>
      <w:commentRangeEnd w:id="14"/>
      <w:r w:rsidR="00643AFE">
        <w:rPr>
          <w:rStyle w:val="af3"/>
          <w:rFonts w:asciiTheme="minorHAnsi" w:eastAsiaTheme="minorHAnsi" w:hAnsiTheme="minorHAnsi" w:cstheme="minorBidi"/>
          <w:lang w:eastAsia="en-US"/>
        </w:rPr>
        <w:commentReference w:id="14"/>
      </w:r>
      <w:r w:rsidRPr="005770F1">
        <w:t xml:space="preserve">Санкт-Петербурга, выставки цветов, </w:t>
      </w:r>
      <w:r w:rsidRPr="005770F1">
        <w:lastRenderedPageBreak/>
        <w:t xml:space="preserve">декоративных растений и аксессуаров, детские конкурсы, «Бал Цветов», мастер-классы ведущих специалистов по садоводству, </w:t>
      </w:r>
      <w:hyperlink r:id="rId76" w:tooltip="Аранжировка цветов" w:history="1">
        <w:r w:rsidRPr="005770F1">
          <w:rPr>
            <w:color w:val="0000FF"/>
            <w:u w:val="single"/>
          </w:rPr>
          <w:t>аранжировке цветов</w:t>
        </w:r>
      </w:hyperlink>
      <w:r w:rsidRPr="005770F1">
        <w:t xml:space="preserve"> и цветоводству и многое другое</w:t>
      </w:r>
      <w:hyperlink r:id="rId77" w:anchor="cite_note-12" w:history="1">
        <w:r w:rsidRPr="005770F1">
          <w:rPr>
            <w:color w:val="0000FF"/>
            <w:u w:val="single"/>
            <w:vertAlign w:val="superscript"/>
          </w:rPr>
          <w:t>[12]</w:t>
        </w:r>
      </w:hyperlink>
      <w:r w:rsidRPr="005770F1">
        <w:t xml:space="preserve">. </w:t>
      </w:r>
    </w:p>
    <w:p w14:paraId="2A78AFE8" w14:textId="77777777" w:rsidR="005770F1" w:rsidRPr="005770F1" w:rsidRDefault="005770F1" w:rsidP="001C148D">
      <w:pPr>
        <w:pStyle w:val="a8"/>
      </w:pPr>
      <w:r w:rsidRPr="005770F1">
        <w:t xml:space="preserve">29 июня 2007 года во время проходившего на Дворцовой площади концерта группы </w:t>
      </w:r>
      <w:hyperlink r:id="rId78" w:tooltip="The Rolling Stones" w:history="1">
        <w:r w:rsidRPr="005770F1">
          <w:rPr>
            <w:color w:val="0000FF"/>
            <w:u w:val="single"/>
          </w:rPr>
          <w:t>The Rolling Stones</w:t>
        </w:r>
      </w:hyperlink>
      <w:r w:rsidRPr="005770F1">
        <w:t xml:space="preserve"> вандалы повредили скульптуры в Александровском саду у Адмиралтейства. Особенно пострадал бюст В. А. Жуковского, ему были нанесены серьёзные повреждения. Специалистами </w:t>
      </w:r>
      <w:hyperlink r:id="rId79" w:tooltip="Государственный музей городской скульптуры" w:history="1">
        <w:r w:rsidRPr="005770F1">
          <w:rPr>
            <w:color w:val="0000FF"/>
            <w:u w:val="single"/>
          </w:rPr>
          <w:t>Музея городской скульптуры</w:t>
        </w:r>
      </w:hyperlink>
      <w:r w:rsidRPr="005770F1">
        <w:t xml:space="preserve"> было принято решение провести аварийную реставрацию</w:t>
      </w:r>
      <w:hyperlink r:id="rId80" w:anchor="cite_note-13" w:history="1">
        <w:r w:rsidRPr="005770F1">
          <w:rPr>
            <w:color w:val="0000FF"/>
            <w:u w:val="single"/>
            <w:vertAlign w:val="superscript"/>
          </w:rPr>
          <w:t>[13]</w:t>
        </w:r>
      </w:hyperlink>
      <w:r w:rsidRPr="005770F1">
        <w:t xml:space="preserve">. </w:t>
      </w:r>
    </w:p>
    <w:p w14:paraId="7CD8B10C" w14:textId="4FB9C72D" w:rsidR="00CF7483" w:rsidRDefault="005770F1" w:rsidP="001C148D">
      <w:pPr>
        <w:pStyle w:val="a8"/>
        <w:rPr>
          <w:ins w:id="15" w:author="eto" w:date="2023-11-22T02:04:00Z"/>
        </w:rPr>
      </w:pPr>
      <w:r w:rsidRPr="005770F1">
        <w:t xml:space="preserve">С зимы 2009/2010 годов в Александровском саду сооружается катальная горка. Её воссоздают по гравюрам XVIII века. В те времена катальная горка в Александровском саду была одной из основных </w:t>
      </w:r>
      <w:hyperlink r:id="rId81" w:tooltip="Рождество Христово" w:history="1">
        <w:r w:rsidRPr="005770F1">
          <w:rPr>
            <w:color w:val="0000FF"/>
            <w:u w:val="single"/>
          </w:rPr>
          <w:t>рождественских</w:t>
        </w:r>
      </w:hyperlink>
      <w:r w:rsidRPr="005770F1">
        <w:t xml:space="preserve"> забав, и в первую очередь её любили представители царского двора. Открытие происходит по велению главного </w:t>
      </w:r>
      <w:hyperlink r:id="rId82" w:tooltip="Дед Мороз" w:history="1">
        <w:r w:rsidRPr="005770F1">
          <w:rPr>
            <w:color w:val="0000FF"/>
            <w:u w:val="single"/>
          </w:rPr>
          <w:t>Деда Мороза</w:t>
        </w:r>
      </w:hyperlink>
      <w:r w:rsidRPr="005770F1">
        <w:t xml:space="preserve"> страны. Горка перед Адмиралтейством работает ежедневно с 30 декабря по 6 января с 12 до 21 часа</w:t>
      </w:r>
      <w:hyperlink r:id="rId83" w:anchor="cite_note-14" w:history="1">
        <w:r w:rsidRPr="005770F1">
          <w:rPr>
            <w:color w:val="0000FF"/>
            <w:u w:val="single"/>
            <w:vertAlign w:val="superscript"/>
          </w:rPr>
          <w:t>[14]</w:t>
        </w:r>
      </w:hyperlink>
      <w:r w:rsidRPr="005770F1">
        <w:t xml:space="preserve">. </w:t>
      </w:r>
    </w:p>
    <w:customXmlInsRangeStart w:id="16" w:author="eto" w:date="2023-11-22T02:07:00Z"/>
    <w:sdt>
      <w:sdtPr>
        <w:id w:val="-12855035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customXmlInsRangeEnd w:id="16"/>
        <w:p w14:paraId="6CF9942B" w14:textId="52C48F0B" w:rsidR="00694375" w:rsidRDefault="00694375">
          <w:pPr>
            <w:pStyle w:val="1"/>
            <w:rPr>
              <w:ins w:id="17" w:author="eto" w:date="2023-11-22T02:07:00Z"/>
            </w:rPr>
          </w:pPr>
          <w:ins w:id="18" w:author="eto" w:date="2023-11-22T02:07:00Z">
            <w:r>
              <w:t>Ссылки</w:t>
            </w:r>
          </w:ins>
        </w:p>
        <w:customXmlInsRangeStart w:id="19" w:author="eto" w:date="2023-11-22T02:07:00Z"/>
        <w:sdt>
          <w:sdtPr>
            <w:id w:val="-573587230"/>
            <w:bibliography/>
          </w:sdtPr>
          <w:sdtContent>
            <w:customXmlInsRangeEnd w:id="19"/>
            <w:p w14:paraId="5640D546" w14:textId="77777777" w:rsidR="00694375" w:rsidRDefault="00694375" w:rsidP="00694375">
              <w:pPr>
                <w:pStyle w:val="af9"/>
                <w:ind w:left="720" w:hanging="720"/>
                <w:rPr>
                  <w:noProof/>
                  <w:sz w:val="24"/>
                  <w:szCs w:val="24"/>
                </w:rPr>
              </w:pPr>
              <w:ins w:id="20" w:author="eto" w:date="2023-11-22T02:07:00Z"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ins>
              <w:r>
                <w:rPr>
                  <w:noProof/>
                </w:rPr>
                <w:t>б.д.</w:t>
              </w:r>
            </w:p>
            <w:p w14:paraId="1042B98C" w14:textId="77777777" w:rsidR="00694375" w:rsidRDefault="00694375" w:rsidP="00694375">
              <w:pPr>
                <w:pStyle w:val="af9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Петрова О.Н., Сидоров П. А. </w:t>
              </w:r>
              <w:r>
                <w:rPr>
                  <w:i/>
                  <w:iCs/>
                  <w:noProof/>
                </w:rPr>
                <w:t>БЛАБЛА.</w:t>
              </w:r>
              <w:r>
                <w:rPr>
                  <w:noProof/>
                </w:rPr>
                <w:t xml:space="preserve"> Сочи: ООО "Зеленоглазое Такси", 2000.</w:t>
              </w:r>
            </w:p>
            <w:p w14:paraId="3DB61408" w14:textId="1C61108C" w:rsidR="00694375" w:rsidRDefault="00694375" w:rsidP="00694375">
              <w:pPr>
                <w:rPr>
                  <w:ins w:id="21" w:author="eto" w:date="2023-11-22T02:07:00Z"/>
                </w:rPr>
              </w:pPr>
              <w:ins w:id="22" w:author="eto" w:date="2023-11-22T02:07:00Z">
                <w:r>
                  <w:rPr>
                    <w:b/>
                    <w:bCs/>
                  </w:rPr>
                  <w:fldChar w:fldCharType="end"/>
                </w:r>
              </w:ins>
            </w:p>
            <w:customXmlInsRangeStart w:id="23" w:author="eto" w:date="2023-11-22T02:07:00Z"/>
          </w:sdtContent>
        </w:sdt>
        <w:customXmlInsRangeEnd w:id="23"/>
        <w:customXmlInsRangeStart w:id="24" w:author="eto" w:date="2023-11-22T02:07:00Z"/>
      </w:sdtContent>
    </w:sdt>
    <w:customXmlInsRangeEnd w:id="24"/>
    <w:p w14:paraId="251AE7FC" w14:textId="77777777" w:rsidR="0013704F" w:rsidRDefault="0013704F" w:rsidP="001C148D">
      <w:pPr>
        <w:pStyle w:val="a8"/>
      </w:pPr>
    </w:p>
    <w:p w14:paraId="10BE9D20" w14:textId="78AEBE1A" w:rsidR="004561D5" w:rsidRPr="005770F1" w:rsidRDefault="004561D5" w:rsidP="004561D5">
      <w:pPr>
        <w:pStyle w:val="a8"/>
      </w:pPr>
      <w:hyperlink r:id="rId84" w:history="1">
        <w:r w:rsidRPr="004561D5">
          <w:rPr>
            <w:rStyle w:val="a3"/>
          </w:rPr>
          <w:t>Лабораторная работа №4</w:t>
        </w:r>
      </w:hyperlink>
    </w:p>
    <w:sectPr w:rsidR="004561D5" w:rsidRPr="005770F1" w:rsidSect="00EE2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eto" w:date="2023-11-22T02:02:00Z" w:initials="e">
    <w:p w14:paraId="69E2BA9C" w14:textId="325C01D4" w:rsidR="00643AFE" w:rsidRDefault="00643AFE">
      <w:pPr>
        <w:pStyle w:val="af4"/>
      </w:pPr>
      <w:r>
        <w:rPr>
          <w:rStyle w:val="af3"/>
        </w:rPr>
        <w:annotationRef/>
      </w:r>
      <w:r>
        <w:t>ПРИМЕТНОЕ ПРИМЕЧАНИЕ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E2B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7DFAC" w16cex:dateUtc="2023-11-21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E2BA9C" w16cid:durableId="2907DF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F2CC" w14:textId="77777777" w:rsidR="003E5BA0" w:rsidRDefault="003E5BA0" w:rsidP="00860D8A">
      <w:pPr>
        <w:spacing w:after="0" w:line="240" w:lineRule="auto"/>
      </w:pPr>
      <w:r>
        <w:separator/>
      </w:r>
    </w:p>
  </w:endnote>
  <w:endnote w:type="continuationSeparator" w:id="0">
    <w:p w14:paraId="6593F9FA" w14:textId="77777777" w:rsidR="003E5BA0" w:rsidRDefault="003E5BA0" w:rsidP="0086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E16C" w14:textId="77777777" w:rsidR="003E5BA0" w:rsidRDefault="003E5BA0" w:rsidP="00860D8A">
      <w:pPr>
        <w:spacing w:after="0" w:line="240" w:lineRule="auto"/>
      </w:pPr>
      <w:r>
        <w:separator/>
      </w:r>
    </w:p>
  </w:footnote>
  <w:footnote w:type="continuationSeparator" w:id="0">
    <w:p w14:paraId="3A532DD7" w14:textId="77777777" w:rsidR="003E5BA0" w:rsidRDefault="003E5BA0" w:rsidP="00860D8A">
      <w:pPr>
        <w:spacing w:after="0" w:line="240" w:lineRule="auto"/>
      </w:pPr>
      <w:r>
        <w:continuationSeparator/>
      </w:r>
    </w:p>
  </w:footnote>
  <w:footnote w:id="1">
    <w:p w14:paraId="3BEB7F80" w14:textId="70754690" w:rsidR="008104A3" w:rsidRPr="0013704F" w:rsidRDefault="008104A3">
      <w:pPr>
        <w:pStyle w:val="af"/>
      </w:pPr>
      <w:ins w:id="5" w:author="eto" w:date="2023-11-22T02:04:00Z">
        <w:r w:rsidRPr="008104A3">
          <w:rPr>
            <w:rStyle w:val="af1"/>
            <w:rPrChange w:id="6" w:author="eto" w:date="2023-11-22T02:04:00Z">
              <w:rPr>
                <w:rStyle w:val="af1"/>
              </w:rPr>
            </w:rPrChange>
          </w:rPr>
          <w:sym w:font="Symbol" w:char="F0D4"/>
        </w:r>
        <w:r>
          <w:t>Речь идёт про тот самый сад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25FB8"/>
    <w:multiLevelType w:val="multilevel"/>
    <w:tmpl w:val="D28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B7B97"/>
    <w:multiLevelType w:val="multilevel"/>
    <w:tmpl w:val="339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o">
    <w15:presenceInfo w15:providerId="Windows Live" w15:userId="bc2a971839cbb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7"/>
    <w:rsid w:val="000C32E7"/>
    <w:rsid w:val="0013704F"/>
    <w:rsid w:val="001C148D"/>
    <w:rsid w:val="001C4887"/>
    <w:rsid w:val="002D6A4E"/>
    <w:rsid w:val="00356AE4"/>
    <w:rsid w:val="003C430B"/>
    <w:rsid w:val="003E5BA0"/>
    <w:rsid w:val="004561D5"/>
    <w:rsid w:val="005770F1"/>
    <w:rsid w:val="005B6D37"/>
    <w:rsid w:val="00643AFE"/>
    <w:rsid w:val="00694375"/>
    <w:rsid w:val="007E4244"/>
    <w:rsid w:val="00801F4E"/>
    <w:rsid w:val="008104A3"/>
    <w:rsid w:val="00860D8A"/>
    <w:rsid w:val="008A011F"/>
    <w:rsid w:val="00A007C8"/>
    <w:rsid w:val="00A2005F"/>
    <w:rsid w:val="00AD3A4E"/>
    <w:rsid w:val="00B4380F"/>
    <w:rsid w:val="00CC242F"/>
    <w:rsid w:val="00CF7483"/>
    <w:rsid w:val="00D01900"/>
    <w:rsid w:val="00D47E3D"/>
    <w:rsid w:val="00D54717"/>
    <w:rsid w:val="00E842B2"/>
    <w:rsid w:val="00EC22F5"/>
    <w:rsid w:val="00EE25DE"/>
    <w:rsid w:val="00F91735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4E7B"/>
  <w15:chartTrackingRefBased/>
  <w15:docId w15:val="{586F68E1-3784-4DF1-85C7-6CAC6190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7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7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7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770F1"/>
  </w:style>
  <w:style w:type="character" w:styleId="a3">
    <w:name w:val="Hyperlink"/>
    <w:basedOn w:val="a0"/>
    <w:uiPriority w:val="99"/>
    <w:unhideWhenUsed/>
    <w:rsid w:val="005770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770F1"/>
    <w:rPr>
      <w:i/>
      <w:iCs/>
    </w:rPr>
  </w:style>
  <w:style w:type="paragraph" w:customStyle="1" w:styleId="gallerybox">
    <w:name w:val="gallerybox"/>
    <w:basedOn w:val="a"/>
    <w:rsid w:val="0057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770F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0F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770F1"/>
    <w:pPr>
      <w:spacing w:after="100"/>
      <w:ind w:left="440"/>
    </w:pPr>
  </w:style>
  <w:style w:type="character" w:customStyle="1" w:styleId="a6">
    <w:name w:val="заголовок"/>
    <w:basedOn w:val="10"/>
    <w:uiPriority w:val="1"/>
    <w:rsid w:val="00F91735"/>
    <w:rPr>
      <w:rFonts w:ascii="Times New Roman" w:eastAsia="DengXian" w:hAnsi="Times New Roman" w:cs="Times New Roman"/>
      <w:bCs/>
      <w:color w:val="2F5496" w:themeColor="accent1" w:themeShade="BF"/>
      <w:kern w:val="2"/>
      <w:sz w:val="28"/>
      <w:szCs w:val="28"/>
      <w:lang w:eastAsia="zh-CN" w:bidi="hi-IN"/>
      <w14:ligatures w14:val="standardContextual"/>
    </w:rPr>
  </w:style>
  <w:style w:type="character" w:customStyle="1" w:styleId="a7">
    <w:name w:val="подзаголовок"/>
    <w:basedOn w:val="20"/>
    <w:uiPriority w:val="1"/>
    <w:rsid w:val="00F91735"/>
    <w:rPr>
      <w:rFonts w:ascii="Times New Roman" w:eastAsia="DengXian" w:hAnsi="Times New Roman" w:cs="Times New Roman"/>
      <w:b/>
      <w:bCs w:val="0"/>
      <w:kern w:val="2"/>
      <w:sz w:val="28"/>
      <w:szCs w:val="28"/>
      <w:lang w:eastAsia="zh-CN" w:bidi="hi-IN"/>
      <w14:ligatures w14:val="standardContextual"/>
    </w:rPr>
  </w:style>
  <w:style w:type="paragraph" w:customStyle="1" w:styleId="a8">
    <w:name w:val="абзац"/>
    <w:basedOn w:val="a"/>
    <w:qFormat/>
    <w:rsid w:val="00801F4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No Spacing"/>
    <w:uiPriority w:val="1"/>
    <w:qFormat/>
    <w:rsid w:val="00D54717"/>
    <w:pPr>
      <w:spacing w:after="0" w:line="240" w:lineRule="auto"/>
    </w:pPr>
  </w:style>
  <w:style w:type="paragraph" w:customStyle="1" w:styleId="12">
    <w:name w:val="заголовок1"/>
    <w:basedOn w:val="1"/>
    <w:link w:val="13"/>
    <w:qFormat/>
    <w:rsid w:val="00D54717"/>
  </w:style>
  <w:style w:type="paragraph" w:customStyle="1" w:styleId="14">
    <w:name w:val="подзаголовок1"/>
    <w:basedOn w:val="2"/>
    <w:link w:val="15"/>
    <w:qFormat/>
    <w:rsid w:val="00D54717"/>
  </w:style>
  <w:style w:type="character" w:customStyle="1" w:styleId="13">
    <w:name w:val="заголовок1 Знак"/>
    <w:basedOn w:val="10"/>
    <w:link w:val="12"/>
    <w:rsid w:val="00D5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6AE4"/>
    <w:pPr>
      <w:spacing w:after="100"/>
      <w:ind w:left="220"/>
    </w:pPr>
  </w:style>
  <w:style w:type="character" w:customStyle="1" w:styleId="15">
    <w:name w:val="подзаголовок1 Знак"/>
    <w:basedOn w:val="20"/>
    <w:link w:val="14"/>
    <w:rsid w:val="00D547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86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0D8A"/>
  </w:style>
  <w:style w:type="paragraph" w:styleId="ac">
    <w:name w:val="footer"/>
    <w:basedOn w:val="a"/>
    <w:link w:val="ad"/>
    <w:uiPriority w:val="99"/>
    <w:unhideWhenUsed/>
    <w:rsid w:val="0086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0D8A"/>
  </w:style>
  <w:style w:type="character" w:styleId="ae">
    <w:name w:val="Unresolved Mention"/>
    <w:basedOn w:val="a0"/>
    <w:uiPriority w:val="99"/>
    <w:semiHidden/>
    <w:unhideWhenUsed/>
    <w:rsid w:val="00AD3A4E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D0190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0190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0190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D01900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B4380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4380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4380F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4380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4380F"/>
    <w:rPr>
      <w:b/>
      <w:bCs/>
      <w:sz w:val="20"/>
      <w:szCs w:val="20"/>
    </w:rPr>
  </w:style>
  <w:style w:type="paragraph" w:styleId="af8">
    <w:name w:val="caption"/>
    <w:basedOn w:val="a"/>
    <w:next w:val="a"/>
    <w:uiPriority w:val="35"/>
    <w:unhideWhenUsed/>
    <w:qFormat/>
    <w:rsid w:val="00456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Bibliography"/>
    <w:basedOn w:val="a"/>
    <w:next w:val="a"/>
    <w:uiPriority w:val="37"/>
    <w:unhideWhenUsed/>
    <w:rsid w:val="0069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82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569">
                  <w:marLeft w:val="-1275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093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4236">
                  <w:marLeft w:val="-1275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5%D0%BA%D0%B0%D1%82%D0%B5%D1%80%D0%B8%D0%BD%D0%B0_II" TargetMode="External"/><Relationship Id="rId21" Type="http://schemas.openxmlformats.org/officeDocument/2006/relationships/image" Target="media/image2.jpeg"/><Relationship Id="rId42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47" Type="http://schemas.openxmlformats.org/officeDocument/2006/relationships/hyperlink" Target="https://ru.wikipedia.org/wiki/%D0%94%D0%B2%D0%BE%D1%80%D1%86%D0%BE%D0%B2%D0%B0%D1%8F_%D0%BF%D0%BB%D0%BE%D1%89%D0%B0%D0%B4%D1%8C" TargetMode="External"/><Relationship Id="rId63" Type="http://schemas.openxmlformats.org/officeDocument/2006/relationships/hyperlink" Target="https://ru.wikipedia.org/wiki/%D0%A7%D0%B0%D1%80%D0%BA%D0%B8%D0%BD,_%D0%90%D0%BB%D1%8C%D0%B1%D0%B5%D1%80%D1%82_%D0%A1%D0%B5%D1%80%D0%B0%D1%84%D0%B8%D0%BC%D0%BE%D0%B2%D0%B8%D1%87" TargetMode="External"/><Relationship Id="rId68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84" Type="http://schemas.openxmlformats.org/officeDocument/2006/relationships/hyperlink" Target="&#1051;&#1072;&#1073;&#1072;%204.docx" TargetMode="External"/><Relationship Id="rId16" Type="http://schemas.openxmlformats.org/officeDocument/2006/relationships/hyperlink" Target="https://ru.wikipedia.org/wiki/%D0%9D%D0%B5%D0%B2%D1%81%D0%BA%D0%B8%D0%B9_%D0%BF%D1%80%D0%BE%D1%81%D0%BF%D0%B5%D0%BA%D1%82" TargetMode="External"/><Relationship Id="rId11" Type="http://schemas.openxmlformats.org/officeDocument/2006/relationships/hyperlink" Target="https://ru.wikipedia.org/wiki/%D0%A4%D0%BE%D1%80%D1%82%D0%B8%D1%84%D0%B8%D0%BA%D0%B0%D1%86%D0%B8%D0%BE%D0%BD%D0%BD%D0%BE%D0%B5_%D1%81%D0%BE%D0%BE%D1%80%D1%83%D0%B6%D0%B5%D0%BD%D0%B8%D0%B5" TargetMode="External"/><Relationship Id="rId32" Type="http://schemas.openxmlformats.org/officeDocument/2006/relationships/hyperlink" Target="https://ru.wikipedia.org/wiki/%D0%90%D0%B4%D0%BC%D0%B8%D1%80%D0%B0%D0%BB%D1%82%D0%B5%D0%B9%D1%81%D0%BA%D0%B0%D1%8F_%D0%BF%D0%BB%D0%BE%D1%89%D0%B0%D0%B4%D1%8C_(%D0%A1%D0%B0%D0%BD%D0%BA%D1%82-%D0%9F%D0%B5%D1%82%D0%B5%D1%80%D0%B1%D1%83%D1%80%D0%B3)" TargetMode="External"/><Relationship Id="rId37" Type="http://schemas.openxmlformats.org/officeDocument/2006/relationships/hyperlink" Target="https://ru.wikipedia.org/wiki/%D0%9C%D0%B8%D0%BD%D0%B8%D1%81%D1%82%D0%B5%D1%80%D1%81%D1%82%D0%B2%D0%BE_%D0%BF%D1%83%D1%82%D0%B5%D0%B9_%D1%81%D0%BE%D0%BE%D0%B1%D1%89%D0%B5%D0%BD%D0%B8%D1%8F_%D0%A0%D0%BE%D1%81%D1%81%D0%B8%D0%B9%D1%81%D0%BA%D0%BE%D0%B9_%D0%B8%D0%BC%D0%BF%D0%B5%D1%80%D0%B8%D0%B8" TargetMode="External"/><Relationship Id="rId53" Type="http://schemas.openxmlformats.org/officeDocument/2006/relationships/hyperlink" Target="https://ru.wikipedia.org/wiki/%D0%91%D0%BB%D0%BE%D0%BA%D0%B0%D0%B4%D0%B0_%D0%9B%D0%B5%D0%BD%D0%B8%D0%BD%D0%B3%D1%80%D0%B0%D0%B4%D0%B0" TargetMode="External"/><Relationship Id="rId58" Type="http://schemas.openxmlformats.org/officeDocument/2006/relationships/hyperlink" Target="https://ru.wikipedia.org/wiki/%D0%9F%D0%B5%D1%80%D0%B2%D0%BE%D0%B5_%D0%BC%D0%B0%D1%8F_(%D0%BF%D1%80%D0%B0%D0%B7%D0%B4%D0%BD%D0%B8%D0%BA)" TargetMode="External"/><Relationship Id="rId74" Type="http://schemas.microsoft.com/office/2016/09/relationships/commentsIds" Target="commentsIds.xml"/><Relationship Id="rId79" Type="http://schemas.openxmlformats.org/officeDocument/2006/relationships/hyperlink" Target="https://ru.wikipedia.org/wiki/%D0%93%D0%BE%D1%81%D1%83%D0%B4%D0%B0%D1%80%D1%81%D1%82%D0%B2%D0%B5%D0%BD%D0%BD%D1%8B%D0%B9_%D0%BC%D1%83%D0%B7%D0%B5%D0%B9_%D0%B3%D0%BE%D1%80%D0%BE%D0%B4%D1%81%D0%BA%D0%BE%D0%B9_%D1%81%D0%BA%D1%83%D0%BB%D1%8C%D0%BF%D1%82%D1%83%D1%80%D1%8B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ru.wikipedia.org/wiki/%D0%90%D0%BD%D0%BD%D0%B0_%D0%98%D0%BE%D0%B0%D0%BD%D0%BD%D0%BE%D0%B2%D0%BD%D0%B0" TargetMode="External"/><Relationship Id="rId27" Type="http://schemas.openxmlformats.org/officeDocument/2006/relationships/hyperlink" Target="https://ru.wikipedia.org/wiki/%D0%A0%D0%B8%D0%BD%D0%B0%D0%BB%D1%8C%D0%B4%D0%B8,_%D0%90%D0%BD%D1%82%D0%BE%D0%BD%D0%B8%D0%BE" TargetMode="External"/><Relationship Id="rId30" Type="http://schemas.openxmlformats.org/officeDocument/2006/relationships/hyperlink" Target="https://ru.wikipedia.org/wiki/%D0%A4%D0%B0%D0%BB%D1%8C%D0%BA%D0%BE%D0%BD%D0%B5,_%D0%AD%D1%82%D1%8C%D0%B5%D0%BD_%D0%9C%D0%BE%D1%80%D0%B8%D1%81" TargetMode="External"/><Relationship Id="rId35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43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48" Type="http://schemas.openxmlformats.org/officeDocument/2006/relationships/hyperlink" Target="https://ru.wikipedia.org/wiki/%D0%9A%D0%BE%D0%BD%D0%BD%D0%BE%D0%B3%D0%B2%D0%B0%D1%80%D0%B4%D0%B5%D0%B9%D1%81%D0%BA%D0%B8%D0%B9_%D0%B1%D1%83%D0%BB%D1%8C%D0%B2%D0%B0%D1%80" TargetMode="External"/><Relationship Id="rId56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64" Type="http://schemas.openxmlformats.org/officeDocument/2006/relationships/hyperlink" Target="https://ru.wikipedia.org/wiki/%D0%93%D0%BE%D0%B4%D0%B5%D0%B1%D1%81%D0%BA%D0%B8%D0%B9,_%D0%A6%D0%B8%D0%BF%D1%80%D0%B8%D0%B0%D0%BD" TargetMode="External"/><Relationship Id="rId69" Type="http://schemas.openxmlformats.org/officeDocument/2006/relationships/hyperlink" Target="https://commons.wikimedia.org/wiki/File:Aleksander_garden_and_Neva_River.jpg?uselang=ru" TargetMode="External"/><Relationship Id="rId77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8" Type="http://schemas.openxmlformats.org/officeDocument/2006/relationships/hyperlink" Target="https://ru.wikipedia.org/wiki/%D0%A1%D0%B5%D0%B2%D0%B5%D1%80%D0%BD%D0%B0%D1%8F_%D0%B2%D0%BE%D0%B9%D0%BD%D0%B0" TargetMode="External"/><Relationship Id="rId51" Type="http://schemas.openxmlformats.org/officeDocument/2006/relationships/hyperlink" Target="https://ru.wikipedia.org/wiki/%D0%9C%D0%B0%D0%BA%D1%81%D0%B8%D0%BC_%D0%93%D0%BE%D1%80%D1%8C%D0%BA%D0%B8%D0%B9" TargetMode="External"/><Relationship Id="rId72" Type="http://schemas.openxmlformats.org/officeDocument/2006/relationships/comments" Target="comments.xml"/><Relationship Id="rId80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17" Type="http://schemas.openxmlformats.org/officeDocument/2006/relationships/hyperlink" Target="https://ru.wikipedia.org/wiki/%D0%92%D0%BE%D0%B7%D0%BD%D0%B5%D1%81%D0%B5%D0%BD%D1%81%D0%BA%D0%B8%D0%B9_%D0%BF%D1%80%D0%BE%D1%81%D0%BF%D0%B5%D0%BA%D1%82" TargetMode="External"/><Relationship Id="rId25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33" Type="http://schemas.openxmlformats.org/officeDocument/2006/relationships/hyperlink" Target="https://ru.wikipedia.org/wiki/%D0%98%D1%81%D0%B0%D0%B0%D0%BA%D0%B8%D0%B5%D0%B2%D1%81%D0%BA%D0%B0%D1%8F_%D0%BF%D0%BB%D0%BE%D1%89%D0%B0%D0%B4%D1%8C" TargetMode="External"/><Relationship Id="rId38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46" Type="http://schemas.openxmlformats.org/officeDocument/2006/relationships/hyperlink" Target="https://ru.wikipedia.org/wiki/%D0%98%D0%BB%D1%8C%D0%B8%D0%BD,_%D0%9B%D0%B5%D0%B2_%D0%90%D0%BB%D0%B5%D0%BA%D1%81%D0%B0%D0%BD%D0%B4%D1%80%D0%BE%D0%B2%D0%B8%D1%87" TargetMode="External"/><Relationship Id="rId59" Type="http://schemas.openxmlformats.org/officeDocument/2006/relationships/hyperlink" Target="https://ru.wikipedia.org/wiki/%D0%93%D0%BE%D1%80%D0%BE%D1%85%D0%BE%D0%B2%D0%B0%D1%8F_%D1%83%D0%BB%D0%B8%D1%86%D0%B0" TargetMode="External"/><Relationship Id="rId67" Type="http://schemas.openxmlformats.org/officeDocument/2006/relationships/hyperlink" Target="https://ru.wikipedia.org/wiki/%D0%90%D0%B4%D0%BC%D0%B8%D1%80%D0%B0%D0%BB%D1%82%D0%B5%D0%B9%D1%81%D0%BA%D0%B0%D1%8F_%D0%BD%D0%B0%D0%B1%D0%B5%D1%80%D0%B5%D0%B6%D0%BD%D0%B0%D1%8F" TargetMode="External"/><Relationship Id="rId20" Type="http://schemas.openxmlformats.org/officeDocument/2006/relationships/hyperlink" Target="https://commons.wikimedia.org/wiki/File:Kmakovs_41.jpg?uselang=ru" TargetMode="External"/><Relationship Id="rId41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54" Type="http://schemas.openxmlformats.org/officeDocument/2006/relationships/hyperlink" Target="https://ru.wikipedia.org/wiki/%D0%97%D0%B5%D0%BD%D0%B8%D1%82%D0%BD%D0%BE%D0%B5_%D0%BE%D1%80%D1%83%D0%B4%D0%B8%D0%B5" TargetMode="External"/><Relationship Id="rId62" Type="http://schemas.openxmlformats.org/officeDocument/2006/relationships/hyperlink" Target="https://ru.wikipedia.org/wiki/%D0%93%D0%BE%D1%80%D1%87%D0%B0%D0%BA%D0%BE%D0%B2,_%D0%90%D0%BB%D0%B5%D0%BA%D1%81%D0%B0%D0%BD%D0%B4%D1%80_%D0%9C%D0%B8%D1%85%D0%B0%D0%B9%D0%BB%D0%BE%D0%B2%D0%B8%D1%87" TargetMode="External"/><Relationship Id="rId70" Type="http://schemas.openxmlformats.org/officeDocument/2006/relationships/image" Target="media/image3.jpeg"/><Relationship Id="rId75" Type="http://schemas.microsoft.com/office/2018/08/relationships/commentsExtensible" Target="commentsExtensible.xml"/><Relationship Id="rId83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F%D1%91%D1%82%D1%80_I" TargetMode="External"/><Relationship Id="rId23" Type="http://schemas.openxmlformats.org/officeDocument/2006/relationships/hyperlink" Target="https://ru.wikipedia.org/wiki/%D0%9F%D0%B0%D0%BB%D0%B8%D1%81%D0%B0%D0%B4" TargetMode="External"/><Relationship Id="rId28" Type="http://schemas.openxmlformats.org/officeDocument/2006/relationships/hyperlink" Target="https://ru.wikipedia.org/wiki/%D0%91%D1%80%D0%B5%D0%BD%D0%BD%D0%B0,_%D0%92%D0%B8%D0%BD%D1%87%D0%B5%D0%BD%D1%86%D0%BE" TargetMode="External"/><Relationship Id="rId36" Type="http://schemas.openxmlformats.org/officeDocument/2006/relationships/hyperlink" Target="https://ru.wikipedia.org/wiki/%D0%98%D0%BD%D1%82%D0%B5%D0%BD%D0%B4%D0%B0%D0%BD%D1%82" TargetMode="External"/><Relationship Id="rId49" Type="http://schemas.openxmlformats.org/officeDocument/2006/relationships/hyperlink" Target="https://ru.wikipedia.org/wiki/%D0%9D%D0%B5%D0%B2%D1%81%D0%BA%D0%B8%D0%B9_%D0%BF%D1%80%D0%BE%D1%81%D0%BF%D0%B5%D0%BA%D1%82" TargetMode="External"/><Relationship Id="rId57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10" Type="http://schemas.openxmlformats.org/officeDocument/2006/relationships/hyperlink" Target="https://ru.wikipedia.org/wiki/%D0%93%D0%BB%D0%B0%D1%81%D0%B8%D1%81" TargetMode="External"/><Relationship Id="rId31" Type="http://schemas.openxmlformats.org/officeDocument/2006/relationships/hyperlink" Target="https://ru.wikipedia.org/wiki/%D0%A4%D0%B5%D0%BB%D1%8C%D1%82%D0%B5%D0%BD,_%D0%AE%D1%80%D0%B8%D0%B9_%D0%9C%D0%B0%D1%82%D0%B2%D0%B5%D0%B5%D0%B2%D0%B8%D1%87" TargetMode="External"/><Relationship Id="rId44" Type="http://schemas.openxmlformats.org/officeDocument/2006/relationships/hyperlink" Target="https://ru.wikipedia.org/wiki/%D0%A1%D0%BE%D0%B2%D0%B5%D1%82%D1%81%D0%BA%D0%B0%D1%8F_%D0%B2%D0%BB%D0%B0%D1%81%D1%82%D1%8C" TargetMode="External"/><Relationship Id="rId52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60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65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73" Type="http://schemas.microsoft.com/office/2011/relationships/commentsExtended" Target="commentsExtended.xml"/><Relationship Id="rId78" Type="http://schemas.openxmlformats.org/officeDocument/2006/relationships/hyperlink" Target="https://ru.wikipedia.org/wiki/The_Rolling_Stones" TargetMode="External"/><Relationship Id="rId81" Type="http://schemas.openxmlformats.org/officeDocument/2006/relationships/hyperlink" Target="https://ru.wikipedia.org/wiki/%D0%A0%D0%BE%D0%B6%D0%B4%D0%B5%D1%81%D1%82%D0%B2%D0%BE_%D0%A5%D1%80%D0%B8%D1%81%D1%82%D0%BE%D0%B2%D0%BE" TargetMode="External"/><Relationship Id="rId86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5%D0%BC%D0%BB%D1%8F%D0%BD%D0%BE%D0%B9_%D0%B2%D0%B0%D0%BB" TargetMode="External"/><Relationship Id="rId13" Type="http://schemas.openxmlformats.org/officeDocument/2006/relationships/hyperlink" Target="https://commons.wikimedia.org/wiki/File:Nevskii_prospect_and_Admiralty.jpg?uselang=ru" TargetMode="External"/><Relationship Id="rId18" Type="http://schemas.openxmlformats.org/officeDocument/2006/relationships/hyperlink" Target="https://ru.wikipedia.org/wiki/%D0%93%D0%BE%D1%80%D0%BE%D1%85%D0%BE%D0%B2%D0%B0%D1%8F_%D1%83%D0%BB%D0%B8%D1%86%D0%B0" TargetMode="External"/><Relationship Id="rId39" Type="http://schemas.openxmlformats.org/officeDocument/2006/relationships/hyperlink" Target="https://ru.wikipedia.org/wiki/%D0%A1%D0%B0%D0%BD%D0%BA%D1%82-%D0%BF%D0%B5%D1%82%D0%B5%D1%80%D0%B1%D1%83%D1%80%D0%B3%D1%81%D0%BA%D0%B8%D0%B9_%D1%82%D1%80%D0%B0%D0%BC%D0%B2%D0%B0%D0%B9" TargetMode="External"/><Relationship Id="rId34" Type="http://schemas.openxmlformats.org/officeDocument/2006/relationships/hyperlink" Target="https://ru.wikipedia.org/wiki/%D0%A1%D0%B5%D0%BD%D0%B0%D1%82%D1%81%D0%BA%D0%B0%D1%8F_%D0%BF%D0%BB%D0%BE%D1%89%D0%B0%D0%B4%D1%8C" TargetMode="External"/><Relationship Id="rId50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55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76" Type="http://schemas.openxmlformats.org/officeDocument/2006/relationships/hyperlink" Target="https://ru.wikipedia.org/wiki/%D0%90%D1%80%D0%B0%D0%BD%D0%B6%D0%B8%D1%80%D0%BE%D0%B2%D0%BA%D0%B0_%D1%86%D0%B2%D0%B5%D1%82%D0%BE%D0%B2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4%D0%B5%D0%BD%D1%8C_%D0%A0%D0%BE%D1%81%D1%81%D0%B8%D0%B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C%D0%B5%D0%B4%D0%BD%D1%8B%D0%B9_%D0%B2%D1%81%D0%B0%D0%B4%D0%BD%D0%B8%D0%BA" TargetMode="External"/><Relationship Id="rId24" Type="http://schemas.openxmlformats.org/officeDocument/2006/relationships/hyperlink" Target="https://ru.wikipedia.org/wiki/%D0%A2%D1%80%D0%B5%D0%BB%D1%8C%D1%8F%D0%B6" TargetMode="External"/><Relationship Id="rId40" Type="http://schemas.openxmlformats.org/officeDocument/2006/relationships/hyperlink" Target="https://ru.wikipedia.org/wiki/%D0%91%D0%B0%D0%BB%D1%82%D0%B8%D0%B9%D1%81%D0%BA%D0%B8%D0%B9_%D0%B2%D0%BE%D0%BA%D0%B7%D0%B0%D0%BB_(%D0%A1%D0%B0%D0%BD%D0%BA%D1%82-%D0%9F%D0%B5%D1%82%D0%B5%D1%80%D0%B1%D1%83%D1%80%D0%B3)" TargetMode="External"/><Relationship Id="rId45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66" Type="http://schemas.openxmlformats.org/officeDocument/2006/relationships/hyperlink" Target="https://ru.wikipedia.org/wiki/%D0%90%D0%B4%D0%BC%D0%B8%D1%80%D0%B0%D0%BB%D1%82%D0%B5%D0%B9%D1%81%D0%BA%D0%B8%D0%B9_%D0%BF%D1%80%D0%BE%D0%B5%D0%B7%D0%B4_(%D0%A1%D0%B0%D0%BD%D0%BA%D1%82-%D0%9F%D0%B5%D1%82%D0%B5%D1%80%D0%B1%D1%83%D1%80%D0%B3)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ru.wikipedia.org/wiki/%D0%90%D0%BB%D0%B5%D0%BA%D1%81%D0%B0%D0%BD%D0%B4%D1%80%D0%BE%D0%B2%D1%81%D0%BA%D0%B8%D0%B9_%D1%81%D0%B0%D0%B4_(%D0%A1%D0%B0%D0%BD%D0%BA%D1%82-%D0%9F%D0%B5%D1%82%D0%B5%D1%80%D0%B1%D1%83%D1%80%D0%B3)" TargetMode="External"/><Relationship Id="rId82" Type="http://schemas.openxmlformats.org/officeDocument/2006/relationships/hyperlink" Target="https://ru.wikipedia.org/wiki/%D0%94%D0%B5%D0%B4_%D0%9C%D0%BE%D1%80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Заполнитель1</b:Tag>
    <b:SourceType>Book</b:SourceType>
    <b:Guid>{FBE31CC3-1045-473D-9C49-8DA87089DE9B}</b:Guid>
    <b:RefOrder>1</b:RefOrder>
  </b:Source>
  <b:Source>
    <b:Tag>Пет00</b:Tag>
    <b:SourceType>Book</b:SourceType>
    <b:Guid>{22F008A1-382E-478C-A3C1-46BC20007158}</b:Guid>
    <b:Author>
      <b:Author>
        <b:NameList>
          <b:Person>
            <b:Last>Петрова О.Н.</b:Last>
            <b:First>Сидоров</b:First>
            <b:Middle>П. А.</b:Middle>
          </b:Person>
        </b:NameList>
      </b:Author>
    </b:Author>
    <b:Title>БЛАБЛА</b:Title>
    <b:Year>2000</b:Year>
    <b:City>Сочи</b:City>
    <b:Publisher>ООО "Зеленоглазое Такси"</b:Publisher>
    <b:RefOrder>2</b:RefOrder>
  </b:Source>
</b:Sources>
</file>

<file path=customXml/itemProps1.xml><?xml version="1.0" encoding="utf-8"?>
<ds:datastoreItem xmlns:ds="http://schemas.openxmlformats.org/officeDocument/2006/customXml" ds:itemID="{39629D00-CE62-4A96-8D7F-52EEBA50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3466</Words>
  <Characters>19761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23</cp:revision>
  <dcterms:created xsi:type="dcterms:W3CDTF">2023-11-21T22:19:00Z</dcterms:created>
  <dcterms:modified xsi:type="dcterms:W3CDTF">2023-11-21T23:07:00Z</dcterms:modified>
</cp:coreProperties>
</file>